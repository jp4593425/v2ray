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搭建 V2Ray 看这篇文章就够了！这是完完全全为小白准备的 V2Ray 搭建教程，详细的图文教程确保你可以百分百成功搭建 V2Ray 使用。</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"%E5%89%8D%E8%A8%80"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前言</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此 V2Ray 教程完完全全是为小白准备的，从购买 VPS 到使用 SSH 登录并使用 V2Ray 一键安装脚本配置 V2Ray，详细的图文教程确保你可以百分百成功搭建 V2Ray 使用，哪怕你只是一个小白。</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由于 V2Ray 的配置对于小白来说是非常不友好的，所以此 V2Ray 教程的 V2Ray 服务器端配置将会使用我本人撰写的 </w:t>
      </w: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"https://github.com/233boy/v2ray/wiki/V2Ray%E4%B8%80%E9%94%AE%E5%AE%89%E8%A3%85%E8%84%9A%E6%9C%AC" </w:instrText>
      </w:r>
      <w:r>
        <w:rPr>
          <w:rFonts w:hint="default" w:ascii="Segoe UI" w:hAnsi="Segoe UI" w:eastAsia="Segoe UI" w:cs="Segoe UI"/>
          <w:i w:val="0"/>
          <w:caps w:val="0"/>
          <w:color w:val="0366D6"/>
          <w:spacing w:val="0"/>
          <w:sz w:val="24"/>
          <w:szCs w:val="24"/>
          <w:u w:val="none"/>
          <w:shd w:val="clear" w:fill="FFFFFF"/>
        </w:rPr>
        <w:fldChar w:fldCharType="separate"/>
      </w:r>
      <w:r>
        <w:rPr>
          <w:rStyle w:val="8"/>
          <w:rFonts w:hint="default" w:ascii="Segoe UI" w:hAnsi="Segoe UI" w:eastAsia="Segoe UI" w:cs="Segoe UI"/>
          <w:i w:val="0"/>
          <w:caps w:val="0"/>
          <w:color w:val="0366D6"/>
          <w:spacing w:val="0"/>
          <w:sz w:val="24"/>
          <w:szCs w:val="24"/>
          <w:u w:val="none"/>
          <w:shd w:val="clear" w:fill="FFFFFF"/>
        </w:rPr>
        <w:t>V2Ray 一键安装脚本</w:t>
      </w:r>
      <w:r>
        <w:rPr>
          <w:rFonts w:hint="default" w:ascii="Segoe UI" w:hAnsi="Segoe UI" w:eastAsia="Segoe UI" w:cs="Segoe UI"/>
          <w:i w:val="0"/>
          <w:caps w:val="0"/>
          <w:color w:val="0366D6"/>
          <w:spacing w:val="0"/>
          <w:sz w:val="24"/>
          <w:szCs w:val="24"/>
          <w:u w:val="none"/>
          <w:shd w:val="clear" w:fill="FFFFFF"/>
        </w:rPr>
        <w:fldChar w:fldCharType="end"/>
      </w:r>
      <w:r>
        <w:rPr>
          <w:rFonts w:hint="default" w:ascii="Segoe UI" w:hAnsi="Segoe UI" w:eastAsia="Segoe UI" w:cs="Segoe UI"/>
          <w:i w:val="0"/>
          <w:caps w:val="0"/>
          <w:color w:val="24292E"/>
          <w:spacing w:val="0"/>
          <w:sz w:val="24"/>
          <w:szCs w:val="24"/>
          <w:shd w:val="clear" w:fill="FFFFFF"/>
        </w:rPr>
        <w:t>，这是一个对小白友好的 V2Ray 一键脚本，简化 V2Ray 安装和部署，并且自动开启 BBR 优化，当然你也可以手动打开 BBR 来优化 V2Ray，也可以选择使用锐速来 优化 V2Ray。</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"v2ray-%E7%AE%80%E4%BB%8B"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V2Ray 简介</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官网：</w:t>
      </w: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"https://www.v2ray.com/" </w:instrText>
      </w:r>
      <w:r>
        <w:rPr>
          <w:rFonts w:hint="default" w:ascii="Segoe UI" w:hAnsi="Segoe UI" w:eastAsia="Segoe UI" w:cs="Segoe UI"/>
          <w:i w:val="0"/>
          <w:caps w:val="0"/>
          <w:color w:val="0366D6"/>
          <w:spacing w:val="0"/>
          <w:sz w:val="24"/>
          <w:szCs w:val="24"/>
          <w:u w:val="none"/>
          <w:shd w:val="clear" w:fill="FFFFFF"/>
        </w:rPr>
        <w:fldChar w:fldCharType="separate"/>
      </w:r>
      <w:r>
        <w:rPr>
          <w:rStyle w:val="8"/>
          <w:rFonts w:hint="default" w:ascii="Segoe UI" w:hAnsi="Segoe UI" w:eastAsia="Segoe UI" w:cs="Segoe UI"/>
          <w:i w:val="0"/>
          <w:caps w:val="0"/>
          <w:color w:val="0366D6"/>
          <w:spacing w:val="0"/>
          <w:sz w:val="24"/>
          <w:szCs w:val="24"/>
          <w:u w:val="none"/>
          <w:shd w:val="clear" w:fill="FFFFFF"/>
        </w:rPr>
        <w:t>https://www.v2ray.com</w:t>
      </w:r>
      <w:r>
        <w:rPr>
          <w:rFonts w:hint="default" w:ascii="Segoe UI" w:hAnsi="Segoe UI" w:eastAsia="Segoe UI" w:cs="Segoe UI"/>
          <w:i w:val="0"/>
          <w:caps w:val="0"/>
          <w:color w:val="0366D6"/>
          <w:spacing w:val="0"/>
          <w:sz w:val="24"/>
          <w:szCs w:val="24"/>
          <w:u w:val="none"/>
          <w:shd w:val="clear" w:fill="FFFFFF"/>
        </w:rPr>
        <w:fldChar w:fldCharType="end"/>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"https://www.v2ray.com/" </w:instrText>
      </w:r>
      <w:r>
        <w:rPr>
          <w:rFonts w:hint="default" w:ascii="Segoe UI" w:hAnsi="Segoe UI" w:eastAsia="Segoe UI" w:cs="Segoe UI"/>
          <w:i w:val="0"/>
          <w:caps w:val="0"/>
          <w:color w:val="0366D6"/>
          <w:spacing w:val="0"/>
          <w:sz w:val="24"/>
          <w:szCs w:val="24"/>
          <w:u w:val="none"/>
          <w:shd w:val="clear" w:fill="FFFFFF"/>
        </w:rPr>
        <w:fldChar w:fldCharType="separate"/>
      </w:r>
      <w:r>
        <w:rPr>
          <w:rStyle w:val="8"/>
          <w:rFonts w:hint="default" w:ascii="Segoe UI" w:hAnsi="Segoe UI" w:eastAsia="Segoe UI" w:cs="Segoe UI"/>
          <w:i w:val="0"/>
          <w:caps w:val="0"/>
          <w:color w:val="0366D6"/>
          <w:spacing w:val="0"/>
          <w:sz w:val="24"/>
          <w:szCs w:val="24"/>
          <w:u w:val="none"/>
          <w:shd w:val="clear" w:fill="FFFFFF"/>
        </w:rPr>
        <w:t>V2Ray(Project V)</w:t>
      </w:r>
      <w:r>
        <w:rPr>
          <w:rFonts w:hint="default" w:ascii="Segoe UI" w:hAnsi="Segoe UI" w:eastAsia="Segoe UI" w:cs="Segoe UI"/>
          <w:i w:val="0"/>
          <w:caps w:val="0"/>
          <w:color w:val="0366D6"/>
          <w:spacing w:val="0"/>
          <w:sz w:val="24"/>
          <w:szCs w:val="24"/>
          <w:u w:val="none"/>
          <w:shd w:val="clear" w:fill="FFFFFF"/>
        </w:rPr>
        <w:fldChar w:fldCharType="end"/>
      </w:r>
      <w:r>
        <w:rPr>
          <w:rFonts w:hint="default" w:ascii="Segoe UI" w:hAnsi="Segoe UI" w:eastAsia="Segoe UI" w:cs="Segoe UI"/>
          <w:i w:val="0"/>
          <w:caps w:val="0"/>
          <w:color w:val="24292E"/>
          <w:spacing w:val="0"/>
          <w:sz w:val="24"/>
          <w:szCs w:val="24"/>
          <w:shd w:val="clear" w:fill="FFFFFF"/>
        </w:rPr>
        <w:t> 相对于 Shadowsocks，V2Ray 更像全能选手，拥有更多可选择的协议 / 传输载体 (Socks、HTTP、TLS、TCP、mKCP、WebSocket )，还有强大的路由功能，不仅仅于此，它亦包含 Shadowsocks 组件，你只需要安装 V2Ray，你就可以使用所有的 V2Ray 相关的特性包括使用 Shadowsocks，由于 V2Ray 是使用 GO 语言所撰写的，天生的平台部署优势，下载即可使用，当然啦，由于 V2Ray 的配置相对来说是很繁琐的，毫无夸张的说，但是有了本人所写的 </w:t>
      </w: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"https://github.com/233boy/v2ray/wiki/V2Ray%E4%B8%80%E9%94%AE%E5%AE%89%E8%A3%85%E8%84%9A%E6%9C%AC" </w:instrText>
      </w:r>
      <w:r>
        <w:rPr>
          <w:rFonts w:hint="default" w:ascii="Segoe UI" w:hAnsi="Segoe UI" w:eastAsia="Segoe UI" w:cs="Segoe UI"/>
          <w:i w:val="0"/>
          <w:caps w:val="0"/>
          <w:color w:val="0366D6"/>
          <w:spacing w:val="0"/>
          <w:sz w:val="24"/>
          <w:szCs w:val="24"/>
          <w:u w:val="none"/>
          <w:shd w:val="clear" w:fill="FFFFFF"/>
        </w:rPr>
        <w:fldChar w:fldCharType="separate"/>
      </w:r>
      <w:r>
        <w:rPr>
          <w:rStyle w:val="8"/>
          <w:rFonts w:hint="default" w:ascii="Segoe UI" w:hAnsi="Segoe UI" w:eastAsia="Segoe UI" w:cs="Segoe UI"/>
          <w:i w:val="0"/>
          <w:caps w:val="0"/>
          <w:color w:val="0366D6"/>
          <w:spacing w:val="0"/>
          <w:sz w:val="24"/>
          <w:szCs w:val="24"/>
          <w:u w:val="none"/>
          <w:shd w:val="clear" w:fill="FFFFFF"/>
        </w:rPr>
        <w:t>V2Ray 一键安装脚本</w:t>
      </w:r>
      <w:r>
        <w:rPr>
          <w:rFonts w:hint="default" w:ascii="Segoe UI" w:hAnsi="Segoe UI" w:eastAsia="Segoe UI" w:cs="Segoe UI"/>
          <w:i w:val="0"/>
          <w:caps w:val="0"/>
          <w:color w:val="0366D6"/>
          <w:spacing w:val="0"/>
          <w:sz w:val="24"/>
          <w:szCs w:val="24"/>
          <w:u w:val="none"/>
          <w:shd w:val="clear" w:fill="FFFFFF"/>
        </w:rPr>
        <w:fldChar w:fldCharType="end"/>
      </w:r>
      <w:r>
        <w:rPr>
          <w:rFonts w:hint="default" w:ascii="Segoe UI" w:hAnsi="Segoe UI" w:eastAsia="Segoe UI" w:cs="Segoe UI"/>
          <w:i w:val="0"/>
          <w:caps w:val="0"/>
          <w:color w:val="24292E"/>
          <w:spacing w:val="0"/>
          <w:sz w:val="24"/>
          <w:szCs w:val="24"/>
          <w:shd w:val="clear" w:fill="FFFFFF"/>
        </w:rPr>
        <w:t> 加持下，使用 V2Ray 便会显得轻松多了。</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"%E5%A4%87%E6%B3%A8"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备注</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总结一下此文章的大致流程，此 V2Ray 教程可百分百帮助你搭建 V2Ray 使用。哪怕你只是一个小白。</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购买一个 VPS</w:t>
      </w:r>
      <w:r>
        <w:rPr>
          <w:rFonts w:hint="default" w:ascii="Segoe UI" w:hAnsi="Segoe UI" w:eastAsia="Segoe UI" w:cs="Segoe UI"/>
          <w:i w:val="0"/>
          <w:caps w:val="0"/>
          <w:color w:val="24292E"/>
          <w:spacing w:val="0"/>
          <w:sz w:val="24"/>
          <w:szCs w:val="24"/>
          <w:bdr w:val="none" w:color="auto" w:sz="0" w:space="0"/>
          <w:shd w:val="clear" w:fill="FFFFFF"/>
        </w:rPr>
        <w:br w:type="textWrapping"/>
      </w:r>
      <w:r>
        <w:rPr>
          <w:rFonts w:hint="default" w:ascii="Segoe UI" w:hAnsi="Segoe UI" w:eastAsia="Segoe UI" w:cs="Segoe UI"/>
          <w:i w:val="0"/>
          <w:caps w:val="0"/>
          <w:color w:val="24292E"/>
          <w:spacing w:val="0"/>
          <w:sz w:val="24"/>
          <w:szCs w:val="24"/>
          <w:bdr w:val="none" w:color="auto" w:sz="0" w:space="0"/>
          <w:shd w:val="clear" w:fill="FFFFFF"/>
        </w:rPr>
        <w:t>想要搭建 V2Ray，就必须要拥有一台 VPS。</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获取 VPS 信息</w:t>
      </w:r>
      <w:r>
        <w:rPr>
          <w:rFonts w:hint="default" w:ascii="Segoe UI" w:hAnsi="Segoe UI" w:eastAsia="Segoe UI" w:cs="Segoe UI"/>
          <w:i w:val="0"/>
          <w:caps w:val="0"/>
          <w:color w:val="24292E"/>
          <w:spacing w:val="0"/>
          <w:sz w:val="24"/>
          <w:szCs w:val="24"/>
          <w:bdr w:val="none" w:color="auto" w:sz="0" w:space="0"/>
          <w:shd w:val="clear" w:fill="FFFFFF"/>
        </w:rPr>
        <w:br w:type="textWrapping"/>
      </w:r>
      <w:r>
        <w:rPr>
          <w:rFonts w:hint="default" w:ascii="Segoe UI" w:hAnsi="Segoe UI" w:eastAsia="Segoe UI" w:cs="Segoe UI"/>
          <w:i w:val="0"/>
          <w:caps w:val="0"/>
          <w:color w:val="24292E"/>
          <w:spacing w:val="0"/>
          <w:sz w:val="24"/>
          <w:szCs w:val="24"/>
          <w:bdr w:val="none" w:color="auto" w:sz="0" w:space="0"/>
          <w:shd w:val="clear" w:fill="FFFFFF"/>
        </w:rPr>
        <w:t>我们必须要知道 VPS IP 地址，root 用户密码，SSH 端口</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安装 Xshell</w:t>
      </w:r>
      <w:r>
        <w:rPr>
          <w:rFonts w:hint="default" w:ascii="Segoe UI" w:hAnsi="Segoe UI" w:eastAsia="Segoe UI" w:cs="Segoe UI"/>
          <w:i w:val="0"/>
          <w:caps w:val="0"/>
          <w:color w:val="24292E"/>
          <w:spacing w:val="0"/>
          <w:sz w:val="24"/>
          <w:szCs w:val="24"/>
          <w:bdr w:val="none" w:color="auto" w:sz="0" w:space="0"/>
          <w:shd w:val="clear" w:fill="FFFFFF"/>
        </w:rPr>
        <w:br w:type="textWrapping"/>
      </w:r>
      <w:r>
        <w:rPr>
          <w:rFonts w:hint="default" w:ascii="Segoe UI" w:hAnsi="Segoe UI" w:eastAsia="Segoe UI" w:cs="Segoe UI"/>
          <w:i w:val="0"/>
          <w:caps w:val="0"/>
          <w:color w:val="24292E"/>
          <w:spacing w:val="0"/>
          <w:sz w:val="24"/>
          <w:szCs w:val="24"/>
          <w:bdr w:val="none" w:color="auto" w:sz="0" w:space="0"/>
          <w:shd w:val="clear" w:fill="FFFFFF"/>
        </w:rPr>
        <w:t>Xshell 是一个 SSH 客户端，要登录 VPS，当然需要 SSH 客户端</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登录 VPS</w:t>
      </w:r>
      <w:r>
        <w:rPr>
          <w:rFonts w:hint="default" w:ascii="Segoe UI" w:hAnsi="Segoe UI" w:eastAsia="Segoe UI" w:cs="Segoe UI"/>
          <w:i w:val="0"/>
          <w:caps w:val="0"/>
          <w:color w:val="24292E"/>
          <w:spacing w:val="0"/>
          <w:sz w:val="24"/>
          <w:szCs w:val="24"/>
          <w:bdr w:val="none" w:color="auto" w:sz="0" w:space="0"/>
          <w:shd w:val="clear" w:fill="FFFFFF"/>
        </w:rPr>
        <w:br w:type="textWrapping"/>
      </w:r>
      <w:r>
        <w:rPr>
          <w:rFonts w:hint="default" w:ascii="Segoe UI" w:hAnsi="Segoe UI" w:eastAsia="Segoe UI" w:cs="Segoe UI"/>
          <w:i w:val="0"/>
          <w:caps w:val="0"/>
          <w:color w:val="24292E"/>
          <w:spacing w:val="0"/>
          <w:sz w:val="24"/>
          <w:szCs w:val="24"/>
          <w:bdr w:val="none" w:color="auto" w:sz="0" w:space="0"/>
          <w:shd w:val="clear" w:fill="FFFFFF"/>
        </w:rPr>
        <w:t>使用 Xshell 配置 VPS SSH 信息，然后登录</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安装 V2Ray</w:t>
      </w:r>
      <w:r>
        <w:rPr>
          <w:rFonts w:hint="default" w:ascii="Segoe UI" w:hAnsi="Segoe UI" w:eastAsia="Segoe UI" w:cs="Segoe UI"/>
          <w:i w:val="0"/>
          <w:caps w:val="0"/>
          <w:color w:val="24292E"/>
          <w:spacing w:val="0"/>
          <w:sz w:val="24"/>
          <w:szCs w:val="24"/>
          <w:bdr w:val="none" w:color="auto" w:sz="0" w:space="0"/>
          <w:shd w:val="clear" w:fill="FFFFFF"/>
        </w:rPr>
        <w:br w:type="textWrapping"/>
      </w:r>
      <w:r>
        <w:rPr>
          <w:rFonts w:hint="default" w:ascii="Segoe UI" w:hAnsi="Segoe UI" w:eastAsia="Segoe UI" w:cs="Segoe UI"/>
          <w:i w:val="0"/>
          <w:caps w:val="0"/>
          <w:color w:val="24292E"/>
          <w:spacing w:val="0"/>
          <w:sz w:val="24"/>
          <w:szCs w:val="24"/>
          <w:bdr w:val="none" w:color="auto" w:sz="0" w:space="0"/>
          <w:shd w:val="clear" w:fill="FFFFFF"/>
        </w:rPr>
        <w:t>安装过程你可以随意选择你喜欢的传输协议或者配置 Shadowsocks</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V2Ray 安装完成</w:t>
      </w:r>
      <w:r>
        <w:rPr>
          <w:rFonts w:hint="default" w:ascii="Segoe UI" w:hAnsi="Segoe UI" w:eastAsia="Segoe UI" w:cs="Segoe UI"/>
          <w:i w:val="0"/>
          <w:caps w:val="0"/>
          <w:color w:val="24292E"/>
          <w:spacing w:val="0"/>
          <w:sz w:val="24"/>
          <w:szCs w:val="24"/>
          <w:bdr w:val="none" w:color="auto" w:sz="0" w:space="0"/>
          <w:shd w:val="clear" w:fill="FFFFFF"/>
        </w:rPr>
        <w:br w:type="textWrapping"/>
      </w:r>
      <w:r>
        <w:rPr>
          <w:rFonts w:hint="default" w:ascii="Segoe UI" w:hAnsi="Segoe UI" w:eastAsia="Segoe UI" w:cs="Segoe UI"/>
          <w:i w:val="0"/>
          <w:caps w:val="0"/>
          <w:color w:val="24292E"/>
          <w:spacing w:val="0"/>
          <w:sz w:val="24"/>
          <w:szCs w:val="24"/>
          <w:bdr w:val="none" w:color="auto" w:sz="0" w:space="0"/>
          <w:shd w:val="clear" w:fill="FFFFFF"/>
        </w:rPr>
        <w:t>此时你可以使用客户端配置 V2Ray 使用了</w:t>
      </w:r>
    </w:p>
    <w:p>
      <w:pPr>
        <w:keepNext w:val="0"/>
        <w:keepLines w:val="0"/>
        <w:widowControl/>
        <w:numPr>
          <w:ilvl w:val="0"/>
          <w:numId w:val="1"/>
        </w:numPr>
        <w:suppressLineNumbers w:val="0"/>
        <w:spacing w:before="53" w:beforeAutospacing="0" w:after="240" w:afterAutospacing="0"/>
        <w:ind w:left="720" w:hanging="360"/>
      </w:pPr>
      <w:r>
        <w:rPr>
          <w:rFonts w:hint="default" w:ascii="Segoe UI" w:hAnsi="Segoe UI" w:eastAsia="Segoe UI" w:cs="Segoe UI"/>
          <w:i w:val="0"/>
          <w:caps w:val="0"/>
          <w:color w:val="24292E"/>
          <w:spacing w:val="0"/>
          <w:sz w:val="24"/>
          <w:szCs w:val="24"/>
          <w:bdr w:val="none" w:color="auto" w:sz="0" w:space="0"/>
          <w:shd w:val="clear" w:fill="FFFFFF"/>
        </w:rPr>
        <w:t>V2Ray 高级玩法</w:t>
      </w:r>
      <w:r>
        <w:rPr>
          <w:rFonts w:hint="default" w:ascii="Segoe UI" w:hAnsi="Segoe UI" w:eastAsia="Segoe UI" w:cs="Segoe UI"/>
          <w:i w:val="0"/>
          <w:caps w:val="0"/>
          <w:color w:val="24292E"/>
          <w:spacing w:val="0"/>
          <w:sz w:val="24"/>
          <w:szCs w:val="24"/>
          <w:bdr w:val="none" w:color="auto" w:sz="0" w:space="0"/>
          <w:shd w:val="clear" w:fill="FFFFFF"/>
        </w:rPr>
        <w:br w:type="textWrapping"/>
      </w:r>
      <w:r>
        <w:rPr>
          <w:rFonts w:hint="default" w:ascii="Segoe UI" w:hAnsi="Segoe UI" w:eastAsia="Segoe UI" w:cs="Segoe UI"/>
          <w:i w:val="0"/>
          <w:caps w:val="0"/>
          <w:color w:val="24292E"/>
          <w:spacing w:val="0"/>
          <w:sz w:val="24"/>
          <w:szCs w:val="24"/>
          <w:bdr w:val="none" w:color="auto" w:sz="0" w:space="0"/>
          <w:shd w:val="clear" w:fill="FFFFFF"/>
        </w:rPr>
        <w:t>配置 WebSocket + TLS ， HTTP/2 ， mKCP 等</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"%E8%B4%AD%E4%B9%B0%E4%B8%80%E4%B8%AAvps"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购买一个VPS</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想要搭建 V2Ray， 拥有一个 VPS 是必需的。</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我们推荐使用：</w:t>
      </w: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"https://on.affpass.com/go/bwg" </w:instrText>
      </w:r>
      <w:r>
        <w:rPr>
          <w:rFonts w:hint="default" w:ascii="Segoe UI" w:hAnsi="Segoe UI" w:eastAsia="Segoe UI" w:cs="Segoe UI"/>
          <w:i w:val="0"/>
          <w:caps w:val="0"/>
          <w:color w:val="0366D6"/>
          <w:spacing w:val="0"/>
          <w:sz w:val="24"/>
          <w:szCs w:val="24"/>
          <w:u w:val="none"/>
          <w:shd w:val="clear" w:fill="FFFFFF"/>
        </w:rPr>
        <w:fldChar w:fldCharType="separate"/>
      </w:r>
      <w:r>
        <w:rPr>
          <w:rStyle w:val="8"/>
          <w:rFonts w:hint="default" w:ascii="Segoe UI" w:hAnsi="Segoe UI" w:eastAsia="Segoe UI" w:cs="Segoe UI"/>
          <w:i w:val="0"/>
          <w:caps w:val="0"/>
          <w:color w:val="0366D6"/>
          <w:spacing w:val="0"/>
          <w:sz w:val="24"/>
          <w:szCs w:val="24"/>
          <w:u w:val="none"/>
          <w:shd w:val="clear" w:fill="FFFFFF"/>
        </w:rPr>
        <w:t>搬瓦工（Bandwagon Host）</w:t>
      </w:r>
      <w:r>
        <w:rPr>
          <w:rFonts w:hint="default" w:ascii="Segoe UI" w:hAnsi="Segoe UI" w:eastAsia="Segoe UI" w:cs="Segoe UI"/>
          <w:i w:val="0"/>
          <w:caps w:val="0"/>
          <w:color w:val="0366D6"/>
          <w:spacing w:val="0"/>
          <w:sz w:val="24"/>
          <w:szCs w:val="24"/>
          <w:u w:val="none"/>
          <w:shd w:val="clear" w:fill="FFFFFF"/>
        </w:rPr>
        <w:fldChar w:fldCharType="end"/>
      </w:r>
      <w:r>
        <w:rPr>
          <w:rFonts w:hint="default" w:ascii="Segoe UI" w:hAnsi="Segoe UI" w:eastAsia="Segoe UI" w:cs="Segoe UI"/>
          <w:i w:val="0"/>
          <w:caps w:val="0"/>
          <w:color w:val="24292E"/>
          <w:spacing w:val="0"/>
          <w:sz w:val="24"/>
          <w:szCs w:val="24"/>
          <w:shd w:val="clear" w:fill="FFFFFF"/>
        </w:rPr>
        <w:t> VPS 来搭建 V2Ray，搬瓦工是一个对中国用户极度友好的 VPS 商家，有香港，CN2 GIA 等线路，支持支付宝付款，当然也是支持退款的！</w:t>
      </w:r>
    </w:p>
    <w:p>
      <w:pPr>
        <w:pStyle w:val="4"/>
        <w:keepNext w:val="0"/>
        <w:keepLines w:val="0"/>
        <w:widowControl/>
        <w:suppressLineNumbers w:val="0"/>
        <w:spacing w:before="0" w:beforeAutospacing="0" w:after="0" w:afterAutospacing="0"/>
        <w:ind w:left="720" w:right="720"/>
      </w:pPr>
      <w:r>
        <w:rPr>
          <w:rFonts w:hint="default" w:ascii="Segoe UI" w:hAnsi="Segoe UI" w:eastAsia="Segoe UI" w:cs="Segoe UI"/>
          <w:i w:val="0"/>
          <w:caps w:val="0"/>
          <w:color w:val="6A737D"/>
          <w:spacing w:val="0"/>
          <w:sz w:val="24"/>
          <w:szCs w:val="24"/>
          <w:bdr w:val="none" w:color="auto" w:sz="0" w:space="0"/>
          <w:shd w:val="clear" w:fill="FFFFFF"/>
        </w:rPr>
        <w:t>备注：按住 Ctrl + 单击， 即可在新窗口打开链接</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推荐购买的搬瓦工套餐如下</w:t>
      </w:r>
    </w:p>
    <w:tbl>
      <w:tblPr>
        <w:tblW w:w="13560"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1"/>
        <w:gridCol w:w="1292"/>
        <w:gridCol w:w="1865"/>
        <w:gridCol w:w="1634"/>
        <w:gridCol w:w="1240"/>
        <w:gridCol w:w="2381"/>
        <w:gridCol w:w="2369"/>
        <w:gridCol w:w="1118"/>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66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线路</w:t>
            </w:r>
          </w:p>
        </w:tc>
        <w:tc>
          <w:tcPr>
            <w:tcW w:w="12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CPU</w:t>
            </w:r>
          </w:p>
        </w:tc>
        <w:tc>
          <w:tcPr>
            <w:tcW w:w="186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内存</w:t>
            </w:r>
          </w:p>
        </w:tc>
        <w:tc>
          <w:tcPr>
            <w:tcW w:w="16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硬盘</w:t>
            </w:r>
          </w:p>
        </w:tc>
        <w:tc>
          <w:tcPr>
            <w:tcW w:w="12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带宽</w:t>
            </w:r>
          </w:p>
        </w:tc>
        <w:tc>
          <w:tcPr>
            <w:tcW w:w="23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流量</w:t>
            </w:r>
          </w:p>
        </w:tc>
        <w:tc>
          <w:tcPr>
            <w:tcW w:w="236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价格</w:t>
            </w:r>
          </w:p>
        </w:tc>
        <w:tc>
          <w:tcPr>
            <w:tcW w:w="111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链接</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香港</w:t>
            </w:r>
          </w:p>
        </w:tc>
        <w:tc>
          <w:tcPr>
            <w:tcW w:w="12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 核</w:t>
            </w:r>
          </w:p>
        </w:tc>
        <w:tc>
          <w:tcPr>
            <w:tcW w:w="186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2048 MB</w:t>
            </w:r>
          </w:p>
        </w:tc>
        <w:tc>
          <w:tcPr>
            <w:tcW w:w="16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40 GB</w:t>
            </w:r>
          </w:p>
        </w:tc>
        <w:tc>
          <w:tcPr>
            <w:tcW w:w="12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500GB / 月</w:t>
            </w:r>
          </w:p>
        </w:tc>
        <w:tc>
          <w:tcPr>
            <w:tcW w:w="236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kern w:val="0"/>
                <w:sz w:val="24"/>
                <w:szCs w:val="24"/>
                <w:bdr w:val="none" w:color="auto" w:sz="0" w:space="0"/>
                <w:lang w:val="en-US" w:eastAsia="zh-CN" w:bidi="ar"/>
              </w:rPr>
              <w:t>$89.99 / 月</w:t>
            </w:r>
          </w:p>
        </w:tc>
        <w:tc>
          <w:tcPr>
            <w:tcW w:w="111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"https://on.affpass.com/go/bwg/95"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香港</w:t>
            </w:r>
          </w:p>
        </w:tc>
        <w:tc>
          <w:tcPr>
            <w:tcW w:w="129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4 核</w:t>
            </w:r>
          </w:p>
        </w:tc>
        <w:tc>
          <w:tcPr>
            <w:tcW w:w="186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4096 MB</w:t>
            </w:r>
          </w:p>
        </w:tc>
        <w:tc>
          <w:tcPr>
            <w:tcW w:w="16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80 GB</w:t>
            </w:r>
          </w:p>
        </w:tc>
        <w:tc>
          <w:tcPr>
            <w:tcW w:w="12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8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1000GB / 月</w:t>
            </w:r>
          </w:p>
        </w:tc>
        <w:tc>
          <w:tcPr>
            <w:tcW w:w="236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$155.99 / 月</w:t>
            </w:r>
          </w:p>
        </w:tc>
        <w:tc>
          <w:tcPr>
            <w:tcW w:w="111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"https://on.affpass.com/go/bwg/96"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香港</w:t>
            </w:r>
          </w:p>
        </w:tc>
        <w:tc>
          <w:tcPr>
            <w:tcW w:w="12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6 核</w:t>
            </w:r>
          </w:p>
        </w:tc>
        <w:tc>
          <w:tcPr>
            <w:tcW w:w="186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8192 MB</w:t>
            </w:r>
          </w:p>
        </w:tc>
        <w:tc>
          <w:tcPr>
            <w:tcW w:w="16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160 GB</w:t>
            </w:r>
          </w:p>
        </w:tc>
        <w:tc>
          <w:tcPr>
            <w:tcW w:w="12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2000GB / 月</w:t>
            </w:r>
          </w:p>
        </w:tc>
        <w:tc>
          <w:tcPr>
            <w:tcW w:w="236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$299.99 / 月</w:t>
            </w:r>
          </w:p>
        </w:tc>
        <w:tc>
          <w:tcPr>
            <w:tcW w:w="111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"https://on.affpass.com/go/bwg/97"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香港</w:t>
            </w:r>
          </w:p>
        </w:tc>
        <w:tc>
          <w:tcPr>
            <w:tcW w:w="129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8 核</w:t>
            </w:r>
          </w:p>
        </w:tc>
        <w:tc>
          <w:tcPr>
            <w:tcW w:w="186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16384 MB</w:t>
            </w:r>
          </w:p>
        </w:tc>
        <w:tc>
          <w:tcPr>
            <w:tcW w:w="16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320 GB</w:t>
            </w:r>
          </w:p>
        </w:tc>
        <w:tc>
          <w:tcPr>
            <w:tcW w:w="12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8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4000GB / 月</w:t>
            </w:r>
          </w:p>
        </w:tc>
        <w:tc>
          <w:tcPr>
            <w:tcW w:w="236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$589.99 / 月</w:t>
            </w:r>
          </w:p>
        </w:tc>
        <w:tc>
          <w:tcPr>
            <w:tcW w:w="111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"https://on.affpass.com/go/bwg/98"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2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86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6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2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23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236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11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 GIA</w:t>
            </w:r>
          </w:p>
        </w:tc>
        <w:tc>
          <w:tcPr>
            <w:tcW w:w="129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 核</w:t>
            </w:r>
          </w:p>
        </w:tc>
        <w:tc>
          <w:tcPr>
            <w:tcW w:w="186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GB</w:t>
            </w:r>
          </w:p>
        </w:tc>
        <w:tc>
          <w:tcPr>
            <w:tcW w:w="16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20 GB</w:t>
            </w:r>
          </w:p>
        </w:tc>
        <w:tc>
          <w:tcPr>
            <w:tcW w:w="12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kern w:val="0"/>
                <w:sz w:val="24"/>
                <w:szCs w:val="24"/>
                <w:bdr w:val="none" w:color="auto" w:sz="0" w:space="0"/>
                <w:lang w:val="en-US" w:eastAsia="zh-CN" w:bidi="ar"/>
              </w:rPr>
              <w:t>2.5 G</w:t>
            </w:r>
          </w:p>
        </w:tc>
        <w:tc>
          <w:tcPr>
            <w:tcW w:w="238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1000GB / 月</w:t>
            </w:r>
          </w:p>
        </w:tc>
        <w:tc>
          <w:tcPr>
            <w:tcW w:w="236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kern w:val="0"/>
                <w:sz w:val="24"/>
                <w:szCs w:val="24"/>
                <w:bdr w:val="none" w:color="auto" w:sz="0" w:space="0"/>
                <w:lang w:val="en-US" w:eastAsia="zh-CN" w:bidi="ar"/>
              </w:rPr>
              <w:t>$49.99 / 季</w:t>
            </w:r>
          </w:p>
        </w:tc>
        <w:tc>
          <w:tcPr>
            <w:tcW w:w="111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"https://on.affpass.com/go/bwg/87"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 GIA</w:t>
            </w:r>
          </w:p>
        </w:tc>
        <w:tc>
          <w:tcPr>
            <w:tcW w:w="12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3 核</w:t>
            </w:r>
          </w:p>
        </w:tc>
        <w:tc>
          <w:tcPr>
            <w:tcW w:w="186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 GB</w:t>
            </w:r>
          </w:p>
        </w:tc>
        <w:tc>
          <w:tcPr>
            <w:tcW w:w="16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40 GB</w:t>
            </w:r>
          </w:p>
        </w:tc>
        <w:tc>
          <w:tcPr>
            <w:tcW w:w="12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kern w:val="0"/>
                <w:sz w:val="24"/>
                <w:szCs w:val="24"/>
                <w:bdr w:val="none" w:color="auto" w:sz="0" w:space="0"/>
                <w:lang w:val="en-US" w:eastAsia="zh-CN" w:bidi="ar"/>
              </w:rPr>
              <w:t>2.5 G</w:t>
            </w:r>
          </w:p>
        </w:tc>
        <w:tc>
          <w:tcPr>
            <w:tcW w:w="23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2000GB / 月</w:t>
            </w:r>
          </w:p>
        </w:tc>
        <w:tc>
          <w:tcPr>
            <w:tcW w:w="236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$89.99 / 季</w:t>
            </w:r>
          </w:p>
        </w:tc>
        <w:tc>
          <w:tcPr>
            <w:tcW w:w="111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"https://on.affpass.com/go/bwg/88"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 GIA</w:t>
            </w:r>
          </w:p>
        </w:tc>
        <w:tc>
          <w:tcPr>
            <w:tcW w:w="129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4 核</w:t>
            </w:r>
          </w:p>
        </w:tc>
        <w:tc>
          <w:tcPr>
            <w:tcW w:w="186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4 GB</w:t>
            </w:r>
          </w:p>
        </w:tc>
        <w:tc>
          <w:tcPr>
            <w:tcW w:w="16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80 GB</w:t>
            </w:r>
          </w:p>
        </w:tc>
        <w:tc>
          <w:tcPr>
            <w:tcW w:w="12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kern w:val="0"/>
                <w:sz w:val="24"/>
                <w:szCs w:val="24"/>
                <w:bdr w:val="none" w:color="auto" w:sz="0" w:space="0"/>
                <w:lang w:val="en-US" w:eastAsia="zh-CN" w:bidi="ar"/>
              </w:rPr>
              <w:t>2.5 G</w:t>
            </w:r>
          </w:p>
        </w:tc>
        <w:tc>
          <w:tcPr>
            <w:tcW w:w="238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3000GB / 月</w:t>
            </w:r>
          </w:p>
        </w:tc>
        <w:tc>
          <w:tcPr>
            <w:tcW w:w="236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$56.99 / 月</w:t>
            </w:r>
          </w:p>
        </w:tc>
        <w:tc>
          <w:tcPr>
            <w:tcW w:w="111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"https://on.affpass.com/go/bwg/89"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 GIA</w:t>
            </w:r>
          </w:p>
        </w:tc>
        <w:tc>
          <w:tcPr>
            <w:tcW w:w="12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6 核</w:t>
            </w:r>
          </w:p>
        </w:tc>
        <w:tc>
          <w:tcPr>
            <w:tcW w:w="186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8 GB</w:t>
            </w:r>
          </w:p>
        </w:tc>
        <w:tc>
          <w:tcPr>
            <w:tcW w:w="16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160 GB</w:t>
            </w:r>
          </w:p>
        </w:tc>
        <w:tc>
          <w:tcPr>
            <w:tcW w:w="12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kern w:val="0"/>
                <w:sz w:val="24"/>
                <w:szCs w:val="24"/>
                <w:bdr w:val="none" w:color="auto" w:sz="0" w:space="0"/>
                <w:lang w:val="en-US" w:eastAsia="zh-CN" w:bidi="ar"/>
              </w:rPr>
              <w:t>5 G</w:t>
            </w:r>
          </w:p>
        </w:tc>
        <w:tc>
          <w:tcPr>
            <w:tcW w:w="23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5000GB / 月</w:t>
            </w:r>
          </w:p>
        </w:tc>
        <w:tc>
          <w:tcPr>
            <w:tcW w:w="236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$86.99 / 月</w:t>
            </w:r>
          </w:p>
        </w:tc>
        <w:tc>
          <w:tcPr>
            <w:tcW w:w="111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"https://on.affpass.com/go/bwg/90"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 GIA</w:t>
            </w:r>
          </w:p>
        </w:tc>
        <w:tc>
          <w:tcPr>
            <w:tcW w:w="129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8 核</w:t>
            </w:r>
          </w:p>
        </w:tc>
        <w:tc>
          <w:tcPr>
            <w:tcW w:w="186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16 GB</w:t>
            </w:r>
          </w:p>
        </w:tc>
        <w:tc>
          <w:tcPr>
            <w:tcW w:w="16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320 GB</w:t>
            </w:r>
          </w:p>
        </w:tc>
        <w:tc>
          <w:tcPr>
            <w:tcW w:w="12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kern w:val="0"/>
                <w:sz w:val="24"/>
                <w:szCs w:val="24"/>
                <w:bdr w:val="none" w:color="auto" w:sz="0" w:space="0"/>
                <w:lang w:val="en-US" w:eastAsia="zh-CN" w:bidi="ar"/>
              </w:rPr>
              <w:t>5 G</w:t>
            </w:r>
          </w:p>
        </w:tc>
        <w:tc>
          <w:tcPr>
            <w:tcW w:w="238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8000GB / 月</w:t>
            </w:r>
          </w:p>
        </w:tc>
        <w:tc>
          <w:tcPr>
            <w:tcW w:w="236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$159.99 / 月</w:t>
            </w:r>
          </w:p>
        </w:tc>
        <w:tc>
          <w:tcPr>
            <w:tcW w:w="111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"https://on.affpass.com/go/bwg/91"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 GIA</w:t>
            </w:r>
          </w:p>
        </w:tc>
        <w:tc>
          <w:tcPr>
            <w:tcW w:w="12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10 核</w:t>
            </w:r>
          </w:p>
        </w:tc>
        <w:tc>
          <w:tcPr>
            <w:tcW w:w="186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32 GB</w:t>
            </w:r>
          </w:p>
        </w:tc>
        <w:tc>
          <w:tcPr>
            <w:tcW w:w="16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640 GB</w:t>
            </w:r>
          </w:p>
        </w:tc>
        <w:tc>
          <w:tcPr>
            <w:tcW w:w="12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kern w:val="0"/>
                <w:sz w:val="24"/>
                <w:szCs w:val="24"/>
                <w:bdr w:val="none" w:color="auto" w:sz="0" w:space="0"/>
                <w:lang w:val="en-US" w:eastAsia="zh-CN" w:bidi="ar"/>
              </w:rPr>
              <w:t>10 G</w:t>
            </w:r>
          </w:p>
        </w:tc>
        <w:tc>
          <w:tcPr>
            <w:tcW w:w="23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10000GB / 月</w:t>
            </w:r>
          </w:p>
        </w:tc>
        <w:tc>
          <w:tcPr>
            <w:tcW w:w="236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$289.99 / 月</w:t>
            </w:r>
          </w:p>
        </w:tc>
        <w:tc>
          <w:tcPr>
            <w:tcW w:w="111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"https://on.affpass.com/go/bwg/92"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 GIA</w:t>
            </w:r>
          </w:p>
        </w:tc>
        <w:tc>
          <w:tcPr>
            <w:tcW w:w="129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12 核</w:t>
            </w:r>
          </w:p>
        </w:tc>
        <w:tc>
          <w:tcPr>
            <w:tcW w:w="186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64 GB</w:t>
            </w:r>
          </w:p>
        </w:tc>
        <w:tc>
          <w:tcPr>
            <w:tcW w:w="16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1280 GB</w:t>
            </w:r>
          </w:p>
        </w:tc>
        <w:tc>
          <w:tcPr>
            <w:tcW w:w="12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kern w:val="0"/>
                <w:sz w:val="24"/>
                <w:szCs w:val="24"/>
                <w:bdr w:val="none" w:color="auto" w:sz="0" w:space="0"/>
                <w:lang w:val="en-US" w:eastAsia="zh-CN" w:bidi="ar"/>
              </w:rPr>
              <w:t>10 G</w:t>
            </w:r>
          </w:p>
        </w:tc>
        <w:tc>
          <w:tcPr>
            <w:tcW w:w="238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12000GB / 月</w:t>
            </w:r>
          </w:p>
        </w:tc>
        <w:tc>
          <w:tcPr>
            <w:tcW w:w="236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$549.99 / 月</w:t>
            </w:r>
          </w:p>
        </w:tc>
        <w:tc>
          <w:tcPr>
            <w:tcW w:w="111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"https://on.affpass.com/go/bwg/93"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2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86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6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2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23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236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11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 GIA</w:t>
            </w:r>
          </w:p>
        </w:tc>
        <w:tc>
          <w:tcPr>
            <w:tcW w:w="129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核</w:t>
            </w:r>
          </w:p>
        </w:tc>
        <w:tc>
          <w:tcPr>
            <w:tcW w:w="186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512 MB</w:t>
            </w:r>
          </w:p>
        </w:tc>
        <w:tc>
          <w:tcPr>
            <w:tcW w:w="16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10 GB</w:t>
            </w:r>
          </w:p>
        </w:tc>
        <w:tc>
          <w:tcPr>
            <w:tcW w:w="12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8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300GB / 月</w:t>
            </w:r>
          </w:p>
        </w:tc>
        <w:tc>
          <w:tcPr>
            <w:tcW w:w="236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kern w:val="0"/>
                <w:sz w:val="24"/>
                <w:szCs w:val="24"/>
                <w:bdr w:val="none" w:color="auto" w:sz="0" w:space="0"/>
                <w:lang w:val="en-US" w:eastAsia="zh-CN" w:bidi="ar"/>
              </w:rPr>
              <w:t>$39.99 / 年</w:t>
            </w:r>
          </w:p>
        </w:tc>
        <w:tc>
          <w:tcPr>
            <w:tcW w:w="111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"https://on.affpass.com/go/bwg/71"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 GIA</w:t>
            </w:r>
          </w:p>
        </w:tc>
        <w:tc>
          <w:tcPr>
            <w:tcW w:w="12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核</w:t>
            </w:r>
          </w:p>
        </w:tc>
        <w:tc>
          <w:tcPr>
            <w:tcW w:w="186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512 MB</w:t>
            </w:r>
          </w:p>
        </w:tc>
        <w:tc>
          <w:tcPr>
            <w:tcW w:w="16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10 GB</w:t>
            </w:r>
          </w:p>
        </w:tc>
        <w:tc>
          <w:tcPr>
            <w:tcW w:w="12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500GB / 月</w:t>
            </w:r>
          </w:p>
        </w:tc>
        <w:tc>
          <w:tcPr>
            <w:tcW w:w="236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kern w:val="0"/>
                <w:sz w:val="24"/>
                <w:szCs w:val="24"/>
                <w:bdr w:val="none" w:color="auto" w:sz="0" w:space="0"/>
                <w:lang w:val="en-US" w:eastAsia="zh-CN" w:bidi="ar"/>
              </w:rPr>
              <w:t>$49.99 / 年</w:t>
            </w:r>
          </w:p>
        </w:tc>
        <w:tc>
          <w:tcPr>
            <w:tcW w:w="111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"https://on.affpass.com/go/bwg/94"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 GIA</w:t>
            </w:r>
          </w:p>
        </w:tc>
        <w:tc>
          <w:tcPr>
            <w:tcW w:w="129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 核</w:t>
            </w:r>
          </w:p>
        </w:tc>
        <w:tc>
          <w:tcPr>
            <w:tcW w:w="186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1024 MB</w:t>
            </w:r>
          </w:p>
        </w:tc>
        <w:tc>
          <w:tcPr>
            <w:tcW w:w="16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20 GB</w:t>
            </w:r>
          </w:p>
        </w:tc>
        <w:tc>
          <w:tcPr>
            <w:tcW w:w="12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8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1000GB / 月</w:t>
            </w:r>
          </w:p>
        </w:tc>
        <w:tc>
          <w:tcPr>
            <w:tcW w:w="236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kern w:val="0"/>
                <w:sz w:val="24"/>
                <w:szCs w:val="24"/>
                <w:bdr w:val="none" w:color="auto" w:sz="0" w:space="0"/>
                <w:lang w:val="en-US" w:eastAsia="zh-CN" w:bidi="ar"/>
              </w:rPr>
              <w:t>$25.99 / 季</w:t>
            </w:r>
          </w:p>
        </w:tc>
        <w:tc>
          <w:tcPr>
            <w:tcW w:w="111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"https://on.affpass.com/go/bwg/72"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 GIA</w:t>
            </w:r>
          </w:p>
        </w:tc>
        <w:tc>
          <w:tcPr>
            <w:tcW w:w="12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3 核</w:t>
            </w:r>
          </w:p>
        </w:tc>
        <w:tc>
          <w:tcPr>
            <w:tcW w:w="186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2048 MB</w:t>
            </w:r>
          </w:p>
        </w:tc>
        <w:tc>
          <w:tcPr>
            <w:tcW w:w="16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40 GB</w:t>
            </w:r>
          </w:p>
        </w:tc>
        <w:tc>
          <w:tcPr>
            <w:tcW w:w="12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2000GB / 月</w:t>
            </w:r>
          </w:p>
        </w:tc>
        <w:tc>
          <w:tcPr>
            <w:tcW w:w="236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$51.99 / 季</w:t>
            </w:r>
          </w:p>
        </w:tc>
        <w:tc>
          <w:tcPr>
            <w:tcW w:w="111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"https://on.affpass.com/go/bwg/73"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 GIA</w:t>
            </w:r>
          </w:p>
        </w:tc>
        <w:tc>
          <w:tcPr>
            <w:tcW w:w="129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4 核</w:t>
            </w:r>
          </w:p>
        </w:tc>
        <w:tc>
          <w:tcPr>
            <w:tcW w:w="186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4096 MB</w:t>
            </w:r>
          </w:p>
        </w:tc>
        <w:tc>
          <w:tcPr>
            <w:tcW w:w="16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80 GB</w:t>
            </w:r>
          </w:p>
        </w:tc>
        <w:tc>
          <w:tcPr>
            <w:tcW w:w="12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8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3000GB / 月</w:t>
            </w:r>
          </w:p>
        </w:tc>
        <w:tc>
          <w:tcPr>
            <w:tcW w:w="236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$32.99 / 月</w:t>
            </w:r>
          </w:p>
        </w:tc>
        <w:tc>
          <w:tcPr>
            <w:tcW w:w="111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"https://on.affpass.com/go/bwg/74"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 GIA</w:t>
            </w:r>
          </w:p>
        </w:tc>
        <w:tc>
          <w:tcPr>
            <w:tcW w:w="12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6 核</w:t>
            </w:r>
          </w:p>
        </w:tc>
        <w:tc>
          <w:tcPr>
            <w:tcW w:w="186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8GB</w:t>
            </w:r>
          </w:p>
        </w:tc>
        <w:tc>
          <w:tcPr>
            <w:tcW w:w="16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160 GB</w:t>
            </w:r>
          </w:p>
        </w:tc>
        <w:tc>
          <w:tcPr>
            <w:tcW w:w="12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5000GB / 月</w:t>
            </w:r>
          </w:p>
        </w:tc>
        <w:tc>
          <w:tcPr>
            <w:tcW w:w="236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$62.99 / 月</w:t>
            </w:r>
          </w:p>
        </w:tc>
        <w:tc>
          <w:tcPr>
            <w:tcW w:w="111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"https://on.affpass.com/go/bwg/75"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 GIA</w:t>
            </w:r>
          </w:p>
        </w:tc>
        <w:tc>
          <w:tcPr>
            <w:tcW w:w="129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8 核</w:t>
            </w:r>
          </w:p>
        </w:tc>
        <w:tc>
          <w:tcPr>
            <w:tcW w:w="186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16GB</w:t>
            </w:r>
          </w:p>
        </w:tc>
        <w:tc>
          <w:tcPr>
            <w:tcW w:w="16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320 GB</w:t>
            </w:r>
          </w:p>
        </w:tc>
        <w:tc>
          <w:tcPr>
            <w:tcW w:w="12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8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8000GB / 月</w:t>
            </w:r>
          </w:p>
        </w:tc>
        <w:tc>
          <w:tcPr>
            <w:tcW w:w="236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$119.99 / 月</w:t>
            </w:r>
          </w:p>
        </w:tc>
        <w:tc>
          <w:tcPr>
            <w:tcW w:w="111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"https://on.affpass.com/go/bwg/76"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2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86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6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2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23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236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11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w:t>
            </w:r>
          </w:p>
        </w:tc>
        <w:tc>
          <w:tcPr>
            <w:tcW w:w="129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核</w:t>
            </w:r>
          </w:p>
        </w:tc>
        <w:tc>
          <w:tcPr>
            <w:tcW w:w="186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1024 MB</w:t>
            </w:r>
          </w:p>
        </w:tc>
        <w:tc>
          <w:tcPr>
            <w:tcW w:w="16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20 GB</w:t>
            </w:r>
          </w:p>
        </w:tc>
        <w:tc>
          <w:tcPr>
            <w:tcW w:w="12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8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1000GB / 月</w:t>
            </w:r>
          </w:p>
        </w:tc>
        <w:tc>
          <w:tcPr>
            <w:tcW w:w="236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kern w:val="0"/>
                <w:sz w:val="24"/>
                <w:szCs w:val="24"/>
                <w:bdr w:val="none" w:color="auto" w:sz="0" w:space="0"/>
                <w:lang w:val="en-US" w:eastAsia="zh-CN" w:bidi="ar"/>
              </w:rPr>
              <w:t>$49.99 / 年</w:t>
            </w:r>
          </w:p>
        </w:tc>
        <w:tc>
          <w:tcPr>
            <w:tcW w:w="111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"https://on.affpass.com/go/bwg/57"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w:t>
            </w:r>
          </w:p>
        </w:tc>
        <w:tc>
          <w:tcPr>
            <w:tcW w:w="12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核</w:t>
            </w:r>
          </w:p>
        </w:tc>
        <w:tc>
          <w:tcPr>
            <w:tcW w:w="186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2048 MB</w:t>
            </w:r>
          </w:p>
        </w:tc>
        <w:tc>
          <w:tcPr>
            <w:tcW w:w="16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40 GB</w:t>
            </w:r>
          </w:p>
        </w:tc>
        <w:tc>
          <w:tcPr>
            <w:tcW w:w="12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2000GB / 月</w:t>
            </w:r>
          </w:p>
        </w:tc>
        <w:tc>
          <w:tcPr>
            <w:tcW w:w="236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$52.99 / 半年</w:t>
            </w:r>
          </w:p>
        </w:tc>
        <w:tc>
          <w:tcPr>
            <w:tcW w:w="111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"https://on.affpass.com/go/bwg/58"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w:t>
            </w:r>
          </w:p>
        </w:tc>
        <w:tc>
          <w:tcPr>
            <w:tcW w:w="129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 核</w:t>
            </w:r>
          </w:p>
        </w:tc>
        <w:tc>
          <w:tcPr>
            <w:tcW w:w="186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4096 MB</w:t>
            </w:r>
          </w:p>
        </w:tc>
        <w:tc>
          <w:tcPr>
            <w:tcW w:w="16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80 GB</w:t>
            </w:r>
          </w:p>
        </w:tc>
        <w:tc>
          <w:tcPr>
            <w:tcW w:w="12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8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3000GB / 月</w:t>
            </w:r>
          </w:p>
        </w:tc>
        <w:tc>
          <w:tcPr>
            <w:tcW w:w="236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$59.99 / 季</w:t>
            </w:r>
          </w:p>
        </w:tc>
        <w:tc>
          <w:tcPr>
            <w:tcW w:w="111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"https://on.affpass.com/go/bwg/59"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w:t>
            </w:r>
          </w:p>
        </w:tc>
        <w:tc>
          <w:tcPr>
            <w:tcW w:w="12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 核</w:t>
            </w:r>
          </w:p>
        </w:tc>
        <w:tc>
          <w:tcPr>
            <w:tcW w:w="186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8 GB</w:t>
            </w:r>
          </w:p>
        </w:tc>
        <w:tc>
          <w:tcPr>
            <w:tcW w:w="16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160 GB</w:t>
            </w:r>
          </w:p>
        </w:tc>
        <w:tc>
          <w:tcPr>
            <w:tcW w:w="12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5000GB / 月</w:t>
            </w:r>
          </w:p>
        </w:tc>
        <w:tc>
          <w:tcPr>
            <w:tcW w:w="236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$39.99 / 月</w:t>
            </w:r>
          </w:p>
        </w:tc>
        <w:tc>
          <w:tcPr>
            <w:tcW w:w="111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"https://on.affpass.com/go/bwg/67"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w:t>
            </w:r>
          </w:p>
        </w:tc>
        <w:tc>
          <w:tcPr>
            <w:tcW w:w="129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3 核</w:t>
            </w:r>
          </w:p>
        </w:tc>
        <w:tc>
          <w:tcPr>
            <w:tcW w:w="186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16 GB</w:t>
            </w:r>
          </w:p>
        </w:tc>
        <w:tc>
          <w:tcPr>
            <w:tcW w:w="16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320 GB</w:t>
            </w:r>
          </w:p>
        </w:tc>
        <w:tc>
          <w:tcPr>
            <w:tcW w:w="12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8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8000GB / 月</w:t>
            </w:r>
          </w:p>
        </w:tc>
        <w:tc>
          <w:tcPr>
            <w:tcW w:w="236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$79.99 / 月</w:t>
            </w:r>
          </w:p>
        </w:tc>
        <w:tc>
          <w:tcPr>
            <w:tcW w:w="111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"https://on.affpass.com/go/bwg/68"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2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86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6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2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23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236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11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普通</w:t>
            </w:r>
          </w:p>
        </w:tc>
        <w:tc>
          <w:tcPr>
            <w:tcW w:w="129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 核</w:t>
            </w:r>
          </w:p>
        </w:tc>
        <w:tc>
          <w:tcPr>
            <w:tcW w:w="186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1024 MB</w:t>
            </w:r>
          </w:p>
        </w:tc>
        <w:tc>
          <w:tcPr>
            <w:tcW w:w="16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20 GB</w:t>
            </w:r>
          </w:p>
        </w:tc>
        <w:tc>
          <w:tcPr>
            <w:tcW w:w="12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8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TB / 月</w:t>
            </w:r>
          </w:p>
        </w:tc>
        <w:tc>
          <w:tcPr>
            <w:tcW w:w="236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kern w:val="0"/>
                <w:sz w:val="24"/>
                <w:szCs w:val="24"/>
                <w:bdr w:val="none" w:color="auto" w:sz="0" w:space="0"/>
                <w:lang w:val="en-US" w:eastAsia="zh-CN" w:bidi="ar"/>
              </w:rPr>
              <w:t>$49.99 / 年</w:t>
            </w:r>
          </w:p>
        </w:tc>
        <w:tc>
          <w:tcPr>
            <w:tcW w:w="111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"https://on.affpass.com/go/bwg/44"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普通</w:t>
            </w:r>
          </w:p>
        </w:tc>
        <w:tc>
          <w:tcPr>
            <w:tcW w:w="12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3 核</w:t>
            </w:r>
          </w:p>
        </w:tc>
        <w:tc>
          <w:tcPr>
            <w:tcW w:w="186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 GB</w:t>
            </w:r>
          </w:p>
        </w:tc>
        <w:tc>
          <w:tcPr>
            <w:tcW w:w="16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40 GB</w:t>
            </w:r>
          </w:p>
        </w:tc>
        <w:tc>
          <w:tcPr>
            <w:tcW w:w="12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 TB / 月</w:t>
            </w:r>
          </w:p>
        </w:tc>
        <w:tc>
          <w:tcPr>
            <w:tcW w:w="236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$52.99 / 半年</w:t>
            </w:r>
          </w:p>
        </w:tc>
        <w:tc>
          <w:tcPr>
            <w:tcW w:w="111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"https://on.affpass.com/go/bwg/45"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普通</w:t>
            </w:r>
          </w:p>
        </w:tc>
        <w:tc>
          <w:tcPr>
            <w:tcW w:w="129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4 核</w:t>
            </w:r>
          </w:p>
        </w:tc>
        <w:tc>
          <w:tcPr>
            <w:tcW w:w="186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4 GB</w:t>
            </w:r>
          </w:p>
        </w:tc>
        <w:tc>
          <w:tcPr>
            <w:tcW w:w="16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80 GB</w:t>
            </w:r>
          </w:p>
        </w:tc>
        <w:tc>
          <w:tcPr>
            <w:tcW w:w="12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8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3 TB / 月</w:t>
            </w:r>
          </w:p>
        </w:tc>
        <w:tc>
          <w:tcPr>
            <w:tcW w:w="236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$19.99 / 月</w:t>
            </w:r>
          </w:p>
        </w:tc>
        <w:tc>
          <w:tcPr>
            <w:tcW w:w="111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"https://on.affpass.com/go/bwg/46"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普通</w:t>
            </w:r>
          </w:p>
        </w:tc>
        <w:tc>
          <w:tcPr>
            <w:tcW w:w="12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5 核</w:t>
            </w:r>
          </w:p>
        </w:tc>
        <w:tc>
          <w:tcPr>
            <w:tcW w:w="186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8 GB</w:t>
            </w:r>
          </w:p>
        </w:tc>
        <w:tc>
          <w:tcPr>
            <w:tcW w:w="16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160 GB</w:t>
            </w:r>
          </w:p>
        </w:tc>
        <w:tc>
          <w:tcPr>
            <w:tcW w:w="12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4 TB / 月</w:t>
            </w:r>
          </w:p>
        </w:tc>
        <w:tc>
          <w:tcPr>
            <w:tcW w:w="236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$39.99 / 月</w:t>
            </w:r>
          </w:p>
        </w:tc>
        <w:tc>
          <w:tcPr>
            <w:tcW w:w="111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"https://on.affpass.com/go/bwg/47"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普通</w:t>
            </w:r>
          </w:p>
        </w:tc>
        <w:tc>
          <w:tcPr>
            <w:tcW w:w="129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6 核</w:t>
            </w:r>
          </w:p>
        </w:tc>
        <w:tc>
          <w:tcPr>
            <w:tcW w:w="186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16 GB</w:t>
            </w:r>
          </w:p>
        </w:tc>
        <w:tc>
          <w:tcPr>
            <w:tcW w:w="16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320 GB</w:t>
            </w:r>
          </w:p>
        </w:tc>
        <w:tc>
          <w:tcPr>
            <w:tcW w:w="12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8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5 TB / 月</w:t>
            </w:r>
          </w:p>
        </w:tc>
        <w:tc>
          <w:tcPr>
            <w:tcW w:w="236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$79.99 / 月</w:t>
            </w:r>
          </w:p>
        </w:tc>
        <w:tc>
          <w:tcPr>
            <w:tcW w:w="111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"https://on.affpass.com/go/bwg/48"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普通</w:t>
            </w:r>
          </w:p>
        </w:tc>
        <w:tc>
          <w:tcPr>
            <w:tcW w:w="12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7 核</w:t>
            </w:r>
          </w:p>
        </w:tc>
        <w:tc>
          <w:tcPr>
            <w:tcW w:w="186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24 GB</w:t>
            </w:r>
          </w:p>
        </w:tc>
        <w:tc>
          <w:tcPr>
            <w:tcW w:w="16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480 GB</w:t>
            </w:r>
          </w:p>
        </w:tc>
        <w:tc>
          <w:tcPr>
            <w:tcW w:w="12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6 TB / 月</w:t>
            </w:r>
          </w:p>
        </w:tc>
        <w:tc>
          <w:tcPr>
            <w:tcW w:w="236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$119.99 / 月</w:t>
            </w:r>
          </w:p>
        </w:tc>
        <w:tc>
          <w:tcPr>
            <w:tcW w:w="111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"https://on.affpass.com/go/bwg/49"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bl>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选择哪个套餐？如果你不知道选择哪个套餐</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下面这是最常见的购买套餐</w:t>
      </w:r>
    </w:p>
    <w:tbl>
      <w:tblPr>
        <w:tblW w:w="13560"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57"/>
        <w:gridCol w:w="1192"/>
        <w:gridCol w:w="1798"/>
        <w:gridCol w:w="1378"/>
        <w:gridCol w:w="1311"/>
        <w:gridCol w:w="2342"/>
        <w:gridCol w:w="2601"/>
        <w:gridCol w:w="1181"/>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75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线路</w:t>
            </w:r>
          </w:p>
        </w:tc>
        <w:tc>
          <w:tcPr>
            <w:tcW w:w="11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CPU</w:t>
            </w:r>
          </w:p>
        </w:tc>
        <w:tc>
          <w:tcPr>
            <w:tcW w:w="179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内存</w:t>
            </w:r>
          </w:p>
        </w:tc>
        <w:tc>
          <w:tcPr>
            <w:tcW w:w="137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硬盘</w:t>
            </w:r>
          </w:p>
        </w:tc>
        <w:tc>
          <w:tcPr>
            <w:tcW w:w="131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带宽</w:t>
            </w:r>
          </w:p>
        </w:tc>
        <w:tc>
          <w:tcPr>
            <w:tcW w:w="234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流量</w:t>
            </w:r>
          </w:p>
        </w:tc>
        <w:tc>
          <w:tcPr>
            <w:tcW w:w="260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价格</w:t>
            </w:r>
          </w:p>
        </w:tc>
        <w:tc>
          <w:tcPr>
            <w:tcW w:w="11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链接</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5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普通</w:t>
            </w:r>
          </w:p>
        </w:tc>
        <w:tc>
          <w:tcPr>
            <w:tcW w:w="11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 核</w:t>
            </w:r>
          </w:p>
        </w:tc>
        <w:tc>
          <w:tcPr>
            <w:tcW w:w="179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1024 MB</w:t>
            </w:r>
          </w:p>
        </w:tc>
        <w:tc>
          <w:tcPr>
            <w:tcW w:w="137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20 GB</w:t>
            </w:r>
          </w:p>
        </w:tc>
        <w:tc>
          <w:tcPr>
            <w:tcW w:w="131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4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TB / 月</w:t>
            </w:r>
          </w:p>
        </w:tc>
        <w:tc>
          <w:tcPr>
            <w:tcW w:w="260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kern w:val="0"/>
                <w:sz w:val="24"/>
                <w:szCs w:val="24"/>
                <w:bdr w:val="none" w:color="auto" w:sz="0" w:space="0"/>
                <w:lang w:val="en-US" w:eastAsia="zh-CN" w:bidi="ar"/>
              </w:rPr>
              <w:t>$49.99 / 年</w:t>
            </w:r>
          </w:p>
        </w:tc>
        <w:tc>
          <w:tcPr>
            <w:tcW w:w="11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"https://on.affpass.com/go/bwg/44"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5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w:t>
            </w:r>
          </w:p>
        </w:tc>
        <w:tc>
          <w:tcPr>
            <w:tcW w:w="119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核</w:t>
            </w:r>
          </w:p>
        </w:tc>
        <w:tc>
          <w:tcPr>
            <w:tcW w:w="179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1024 MB</w:t>
            </w:r>
          </w:p>
        </w:tc>
        <w:tc>
          <w:tcPr>
            <w:tcW w:w="137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20 GB</w:t>
            </w:r>
          </w:p>
        </w:tc>
        <w:tc>
          <w:tcPr>
            <w:tcW w:w="131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4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1000GB / 月</w:t>
            </w:r>
          </w:p>
        </w:tc>
        <w:tc>
          <w:tcPr>
            <w:tcW w:w="260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kern w:val="0"/>
                <w:sz w:val="24"/>
                <w:szCs w:val="24"/>
                <w:bdr w:val="none" w:color="auto" w:sz="0" w:space="0"/>
                <w:lang w:val="en-US" w:eastAsia="zh-CN" w:bidi="ar"/>
              </w:rPr>
              <w:t>$49.99 / 年</w:t>
            </w:r>
          </w:p>
        </w:tc>
        <w:tc>
          <w:tcPr>
            <w:tcW w:w="118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"https://on.affpass.com/go/bwg/57"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5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 GIA</w:t>
            </w:r>
          </w:p>
        </w:tc>
        <w:tc>
          <w:tcPr>
            <w:tcW w:w="11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核</w:t>
            </w:r>
          </w:p>
        </w:tc>
        <w:tc>
          <w:tcPr>
            <w:tcW w:w="179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512 MB</w:t>
            </w:r>
          </w:p>
        </w:tc>
        <w:tc>
          <w:tcPr>
            <w:tcW w:w="137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10 GB</w:t>
            </w:r>
          </w:p>
        </w:tc>
        <w:tc>
          <w:tcPr>
            <w:tcW w:w="131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4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300GB / 月</w:t>
            </w:r>
          </w:p>
        </w:tc>
        <w:tc>
          <w:tcPr>
            <w:tcW w:w="260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kern w:val="0"/>
                <w:sz w:val="24"/>
                <w:szCs w:val="24"/>
                <w:bdr w:val="none" w:color="auto" w:sz="0" w:space="0"/>
                <w:lang w:val="en-US" w:eastAsia="zh-CN" w:bidi="ar"/>
              </w:rPr>
              <w:t>$39.99 / 年</w:t>
            </w:r>
          </w:p>
        </w:tc>
        <w:tc>
          <w:tcPr>
            <w:tcW w:w="11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"https://on.affpass.com/go/bwg/71"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5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 GIA</w:t>
            </w:r>
          </w:p>
        </w:tc>
        <w:tc>
          <w:tcPr>
            <w:tcW w:w="119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核</w:t>
            </w:r>
          </w:p>
        </w:tc>
        <w:tc>
          <w:tcPr>
            <w:tcW w:w="179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512 MB</w:t>
            </w:r>
          </w:p>
        </w:tc>
        <w:tc>
          <w:tcPr>
            <w:tcW w:w="137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10 GB</w:t>
            </w:r>
          </w:p>
        </w:tc>
        <w:tc>
          <w:tcPr>
            <w:tcW w:w="131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4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500GB / 月</w:t>
            </w:r>
          </w:p>
        </w:tc>
        <w:tc>
          <w:tcPr>
            <w:tcW w:w="260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kern w:val="0"/>
                <w:sz w:val="24"/>
                <w:szCs w:val="24"/>
                <w:bdr w:val="none" w:color="auto" w:sz="0" w:space="0"/>
                <w:lang w:val="en-US" w:eastAsia="zh-CN" w:bidi="ar"/>
              </w:rPr>
              <w:t>$49.99 / 年</w:t>
            </w:r>
          </w:p>
        </w:tc>
        <w:tc>
          <w:tcPr>
            <w:tcW w:w="118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"https://on.affpass.com/go/bwg/94"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5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 GIA</w:t>
            </w:r>
          </w:p>
        </w:tc>
        <w:tc>
          <w:tcPr>
            <w:tcW w:w="11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 核</w:t>
            </w:r>
          </w:p>
        </w:tc>
        <w:tc>
          <w:tcPr>
            <w:tcW w:w="179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1024 MB</w:t>
            </w:r>
          </w:p>
        </w:tc>
        <w:tc>
          <w:tcPr>
            <w:tcW w:w="137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20 GB</w:t>
            </w:r>
          </w:p>
        </w:tc>
        <w:tc>
          <w:tcPr>
            <w:tcW w:w="131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4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1000GB / 月</w:t>
            </w:r>
          </w:p>
        </w:tc>
        <w:tc>
          <w:tcPr>
            <w:tcW w:w="260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kern w:val="0"/>
                <w:sz w:val="24"/>
                <w:szCs w:val="24"/>
                <w:bdr w:val="none" w:color="auto" w:sz="0" w:space="0"/>
                <w:lang w:val="en-US" w:eastAsia="zh-CN" w:bidi="ar"/>
              </w:rPr>
              <w:t>$25.99 / 季</w:t>
            </w:r>
          </w:p>
        </w:tc>
        <w:tc>
          <w:tcPr>
            <w:tcW w:w="11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"https://on.affpass.com/go/bwg/72"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5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CN2 GIA</w:t>
            </w:r>
          </w:p>
        </w:tc>
        <w:tc>
          <w:tcPr>
            <w:tcW w:w="119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 核</w:t>
            </w:r>
          </w:p>
        </w:tc>
        <w:tc>
          <w:tcPr>
            <w:tcW w:w="179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GB</w:t>
            </w:r>
          </w:p>
        </w:tc>
        <w:tc>
          <w:tcPr>
            <w:tcW w:w="137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20 GB</w:t>
            </w:r>
          </w:p>
        </w:tc>
        <w:tc>
          <w:tcPr>
            <w:tcW w:w="131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kern w:val="0"/>
                <w:sz w:val="24"/>
                <w:szCs w:val="24"/>
                <w:bdr w:val="none" w:color="auto" w:sz="0" w:space="0"/>
                <w:lang w:val="en-US" w:eastAsia="zh-CN" w:bidi="ar"/>
              </w:rPr>
              <w:t>2.5 G</w:t>
            </w:r>
          </w:p>
        </w:tc>
        <w:tc>
          <w:tcPr>
            <w:tcW w:w="234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1000GB / 月</w:t>
            </w:r>
          </w:p>
        </w:tc>
        <w:tc>
          <w:tcPr>
            <w:tcW w:w="260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kern w:val="0"/>
                <w:sz w:val="24"/>
                <w:szCs w:val="24"/>
                <w:bdr w:val="none" w:color="auto" w:sz="0" w:space="0"/>
                <w:lang w:val="en-US" w:eastAsia="zh-CN" w:bidi="ar"/>
              </w:rPr>
              <w:t>$65.99 / 半年</w:t>
            </w:r>
          </w:p>
        </w:tc>
        <w:tc>
          <w:tcPr>
            <w:tcW w:w="118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"https://on.affpass.com/go/bwg/87"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5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香港</w:t>
            </w:r>
          </w:p>
        </w:tc>
        <w:tc>
          <w:tcPr>
            <w:tcW w:w="119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 核</w:t>
            </w:r>
          </w:p>
        </w:tc>
        <w:tc>
          <w:tcPr>
            <w:tcW w:w="179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2048 MB</w:t>
            </w:r>
          </w:p>
        </w:tc>
        <w:tc>
          <w:tcPr>
            <w:tcW w:w="137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40 GB</w:t>
            </w:r>
          </w:p>
        </w:tc>
        <w:tc>
          <w:tcPr>
            <w:tcW w:w="131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1 G</w:t>
            </w:r>
          </w:p>
        </w:tc>
        <w:tc>
          <w:tcPr>
            <w:tcW w:w="234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500GB / 月</w:t>
            </w:r>
          </w:p>
        </w:tc>
        <w:tc>
          <w:tcPr>
            <w:tcW w:w="260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kern w:val="0"/>
                <w:sz w:val="24"/>
                <w:szCs w:val="24"/>
                <w:bdr w:val="none" w:color="auto" w:sz="0" w:space="0"/>
                <w:lang w:val="en-US" w:eastAsia="zh-CN" w:bidi="ar"/>
              </w:rPr>
              <w:t>$89.99 / 月</w:t>
            </w:r>
          </w:p>
        </w:tc>
        <w:tc>
          <w:tcPr>
            <w:tcW w:w="11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"https://on.affpass.com/go/bwg/95"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8"/>
                <w:rFonts w:hint="default" w:ascii="Segoe UI" w:hAnsi="Segoe UI" w:eastAsia="Segoe UI" w:cs="Segoe UI"/>
                <w:i w:val="0"/>
                <w:caps w:val="0"/>
                <w:color w:val="0366D6"/>
                <w:spacing w:val="0"/>
                <w:sz w:val="24"/>
                <w:szCs w:val="24"/>
                <w:u w:val="none"/>
                <w:bdr w:val="none" w:color="auto" w:sz="0" w:space="0"/>
              </w:rPr>
              <w:t>购买</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r>
    </w:tbl>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没有找到合适的套餐？你可以前往官网详细查看：</w:t>
      </w: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"https://on.affpass.com/go/bwg" </w:instrText>
      </w:r>
      <w:r>
        <w:rPr>
          <w:rFonts w:hint="default" w:ascii="Segoe UI" w:hAnsi="Segoe UI" w:eastAsia="Segoe UI" w:cs="Segoe UI"/>
          <w:i w:val="0"/>
          <w:caps w:val="0"/>
          <w:color w:val="0366D6"/>
          <w:spacing w:val="0"/>
          <w:sz w:val="24"/>
          <w:szCs w:val="24"/>
          <w:u w:val="none"/>
          <w:shd w:val="clear" w:fill="FFFFFF"/>
        </w:rPr>
        <w:fldChar w:fldCharType="separate"/>
      </w:r>
      <w:r>
        <w:rPr>
          <w:rStyle w:val="8"/>
          <w:rFonts w:hint="default" w:ascii="Segoe UI" w:hAnsi="Segoe UI" w:eastAsia="Segoe UI" w:cs="Segoe UI"/>
          <w:i w:val="0"/>
          <w:caps w:val="0"/>
          <w:color w:val="0366D6"/>
          <w:spacing w:val="0"/>
          <w:sz w:val="24"/>
          <w:szCs w:val="24"/>
          <w:u w:val="none"/>
          <w:shd w:val="clear" w:fill="FFFFFF"/>
        </w:rPr>
        <w:t>https://bwh88.net/cart.php</w:t>
      </w:r>
      <w:r>
        <w:rPr>
          <w:rFonts w:hint="default" w:ascii="Segoe UI" w:hAnsi="Segoe UI" w:eastAsia="Segoe UI" w:cs="Segoe UI"/>
          <w:i w:val="0"/>
          <w:caps w:val="0"/>
          <w:color w:val="0366D6"/>
          <w:spacing w:val="0"/>
          <w:sz w:val="24"/>
          <w:szCs w:val="24"/>
          <w:u w:val="none"/>
          <w:shd w:val="clear" w:fill="FFFFFF"/>
        </w:rPr>
        <w:fldChar w:fldCharType="end"/>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哪个套餐好？</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一般来说，</w:t>
      </w:r>
      <w:r>
        <w:rPr>
          <w:rStyle w:val="7"/>
          <w:rFonts w:hint="default" w:ascii="Segoe UI" w:hAnsi="Segoe UI" w:eastAsia="Segoe UI" w:cs="Segoe UI"/>
          <w:b/>
          <w:i w:val="0"/>
          <w:caps w:val="0"/>
          <w:color w:val="24292E"/>
          <w:spacing w:val="0"/>
          <w:sz w:val="24"/>
          <w:szCs w:val="24"/>
          <w:shd w:val="clear" w:fill="FFFFFF"/>
        </w:rPr>
        <w:t>推荐购买 香港线路</w:t>
      </w:r>
      <w:r>
        <w:rPr>
          <w:rFonts w:hint="default" w:ascii="Segoe UI" w:hAnsi="Segoe UI" w:eastAsia="Segoe UI" w:cs="Segoe UI"/>
          <w:i w:val="0"/>
          <w:caps w:val="0"/>
          <w:color w:val="24292E"/>
          <w:spacing w:val="0"/>
          <w:sz w:val="24"/>
          <w:szCs w:val="24"/>
          <w:shd w:val="clear" w:fill="FFFFFF"/>
        </w:rPr>
        <w:t> 或 </w:t>
      </w:r>
      <w:r>
        <w:rPr>
          <w:rStyle w:val="7"/>
          <w:rFonts w:hint="default" w:ascii="Segoe UI" w:hAnsi="Segoe UI" w:eastAsia="Segoe UI" w:cs="Segoe UI"/>
          <w:b/>
          <w:i w:val="0"/>
          <w:caps w:val="0"/>
          <w:color w:val="24292E"/>
          <w:spacing w:val="0"/>
          <w:sz w:val="24"/>
          <w:szCs w:val="24"/>
          <w:shd w:val="clear" w:fill="FFFFFF"/>
        </w:rPr>
        <w:t>CN2 GIA 线路</w:t>
      </w:r>
      <w:r>
        <w:rPr>
          <w:rFonts w:hint="default" w:ascii="Segoe UI" w:hAnsi="Segoe UI" w:eastAsia="Segoe UI" w:cs="Segoe UI"/>
          <w:i w:val="0"/>
          <w:caps w:val="0"/>
          <w:color w:val="24292E"/>
          <w:spacing w:val="0"/>
          <w:sz w:val="24"/>
          <w:szCs w:val="24"/>
          <w:shd w:val="clear" w:fill="FFFFFF"/>
        </w:rPr>
        <w:t>，或者哪个便宜选择那个，说着当然如果你使用量比较多或者想要分享给同学和朋友一起用的话，选择合适的套餐即可。又或者你土豪的话，选择最贵的也行。</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sz w:val="24"/>
          <w:szCs w:val="24"/>
          <w:shd w:val="clear" w:fill="FFFFFF"/>
        </w:rPr>
        <w:t>VPS 速度：香港线路 &gt; CN2 GIA 线路 &gt; CN2 线路 &gt; 普通线路</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sz w:val="24"/>
          <w:szCs w:val="24"/>
          <w:shd w:val="clear" w:fill="FFFFFF"/>
        </w:rPr>
        <w:t>香港套餐 VPS 的速度最快。</w:t>
      </w:r>
      <w:r>
        <w:rPr>
          <w:rFonts w:hint="default" w:ascii="Segoe UI" w:hAnsi="Segoe UI" w:eastAsia="Segoe UI" w:cs="Segoe UI"/>
          <w:i w:val="0"/>
          <w:caps w:val="0"/>
          <w:color w:val="24292E"/>
          <w:spacing w:val="0"/>
          <w:sz w:val="24"/>
          <w:szCs w:val="24"/>
          <w:shd w:val="clear" w:fill="FFFFFF"/>
        </w:rPr>
        <w:t> 如果你非常在乎速度的话，建议购买香港线路的 VPS，当然，但价格贵，流量相对其他套餐来说也是比较少的……退一步的选择是 CN2 GIA 线路，这个线路的速度也比较好。</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线路是比较重要的，像香港和 CN2 GIA 线路到晚上一般不会怎么炸，其他的到了晚上可能会出现很慢慢的感觉。</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我本人比较推荐 CN2 GIA 线路，稳定性，速度与价格适中选择，当然啦！如果你觉得价格太贵了，推荐你查看一下</w:t>
      </w: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"https://justmysocks.xyz/buy-justmysocks/" </w:instrText>
      </w:r>
      <w:r>
        <w:rPr>
          <w:rFonts w:hint="default" w:ascii="Segoe UI" w:hAnsi="Segoe UI" w:eastAsia="Segoe UI" w:cs="Segoe UI"/>
          <w:i w:val="0"/>
          <w:caps w:val="0"/>
          <w:color w:val="0366D6"/>
          <w:spacing w:val="0"/>
          <w:sz w:val="24"/>
          <w:szCs w:val="24"/>
          <w:u w:val="none"/>
          <w:shd w:val="clear" w:fill="FFFFFF"/>
        </w:rPr>
        <w:fldChar w:fldCharType="separate"/>
      </w:r>
      <w:r>
        <w:rPr>
          <w:rStyle w:val="8"/>
          <w:rFonts w:hint="default" w:ascii="Segoe UI" w:hAnsi="Segoe UI" w:eastAsia="Segoe UI" w:cs="Segoe UI"/>
          <w:i w:val="0"/>
          <w:caps w:val="0"/>
          <w:color w:val="0366D6"/>
          <w:spacing w:val="0"/>
          <w:sz w:val="24"/>
          <w:szCs w:val="24"/>
          <w:u w:val="none"/>
          <w:shd w:val="clear" w:fill="FFFFFF"/>
        </w:rPr>
        <w:t> Just My Socks </w:t>
      </w:r>
      <w:r>
        <w:rPr>
          <w:rFonts w:hint="default" w:ascii="Segoe UI" w:hAnsi="Segoe UI" w:eastAsia="Segoe UI" w:cs="Segoe UI"/>
          <w:i w:val="0"/>
          <w:caps w:val="0"/>
          <w:color w:val="0366D6"/>
          <w:spacing w:val="0"/>
          <w:sz w:val="24"/>
          <w:szCs w:val="24"/>
          <w:u w:val="none"/>
          <w:shd w:val="clear" w:fill="FFFFFF"/>
        </w:rPr>
        <w:fldChar w:fldCharType="end"/>
      </w:r>
      <w:r>
        <w:rPr>
          <w:rFonts w:hint="default" w:ascii="Segoe UI" w:hAnsi="Segoe UI" w:eastAsia="Segoe UI" w:cs="Segoe UI"/>
          <w:i w:val="0"/>
          <w:caps w:val="0"/>
          <w:color w:val="24292E"/>
          <w:spacing w:val="0"/>
          <w:sz w:val="24"/>
          <w:szCs w:val="24"/>
          <w:shd w:val="clear" w:fill="FFFFFF"/>
        </w:rPr>
        <w:t>，搬瓦工官方出品的代理服务，同样是 CN2 GIA 线路，</w:t>
      </w:r>
      <w:r>
        <w:rPr>
          <w:rStyle w:val="7"/>
          <w:rFonts w:hint="default" w:ascii="Segoe UI" w:hAnsi="Segoe UI" w:eastAsia="Segoe UI" w:cs="Segoe UI"/>
          <w:b/>
          <w:i w:val="0"/>
          <w:caps w:val="0"/>
          <w:color w:val="24292E"/>
          <w:spacing w:val="0"/>
          <w:sz w:val="24"/>
          <w:szCs w:val="24"/>
          <w:shd w:val="clear" w:fill="FFFFFF"/>
        </w:rPr>
        <w:t>每月仅需 $2.88 起！</w:t>
      </w:r>
      <w:r>
        <w:rPr>
          <w:rFonts w:hint="default" w:ascii="Segoe UI" w:hAnsi="Segoe UI" w:eastAsia="Segoe UI" w:cs="Segoe UI"/>
          <w:i w:val="0"/>
          <w:caps w:val="0"/>
          <w:color w:val="24292E"/>
          <w:spacing w:val="0"/>
          <w:sz w:val="24"/>
          <w:szCs w:val="24"/>
          <w:shd w:val="clear" w:fill="FFFFFF"/>
        </w:rPr>
        <w:t>并且支持退款，放心无忧，再也不用自己折腾搭建了，</w:t>
      </w:r>
      <w:r>
        <w:rPr>
          <w:rStyle w:val="7"/>
          <w:rFonts w:hint="default" w:ascii="Segoe UI" w:hAnsi="Segoe UI" w:eastAsia="Segoe UI" w:cs="Segoe UI"/>
          <w:b/>
          <w:i w:val="0"/>
          <w:caps w:val="0"/>
          <w:color w:val="24292E"/>
          <w:spacing w:val="0"/>
          <w:sz w:val="24"/>
          <w:szCs w:val="24"/>
          <w:shd w:val="clear" w:fill="FFFFFF"/>
        </w:rPr>
        <w:t>最最最最重要的是：被墙自动换 IP，无须担心 IP 被墙！</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Just My Socks 购买教程在这里：</w:t>
      </w: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"https://justmysocks.xyz/buy-justmysocks/" </w:instrText>
      </w:r>
      <w:r>
        <w:rPr>
          <w:rFonts w:hint="default" w:ascii="Segoe UI" w:hAnsi="Segoe UI" w:eastAsia="Segoe UI" w:cs="Segoe UI"/>
          <w:i w:val="0"/>
          <w:caps w:val="0"/>
          <w:color w:val="0366D6"/>
          <w:spacing w:val="0"/>
          <w:sz w:val="24"/>
          <w:szCs w:val="24"/>
          <w:u w:val="none"/>
          <w:shd w:val="clear" w:fill="FFFFFF"/>
        </w:rPr>
        <w:fldChar w:fldCharType="separate"/>
      </w:r>
      <w:r>
        <w:rPr>
          <w:rStyle w:val="8"/>
          <w:rFonts w:hint="default" w:ascii="Segoe UI" w:hAnsi="Segoe UI" w:eastAsia="Segoe UI" w:cs="Segoe UI"/>
          <w:i w:val="0"/>
          <w:caps w:val="0"/>
          <w:color w:val="0366D6"/>
          <w:spacing w:val="0"/>
          <w:sz w:val="24"/>
          <w:szCs w:val="24"/>
          <w:u w:val="none"/>
          <w:shd w:val="clear" w:fill="FFFFFF"/>
        </w:rPr>
        <w:t> Just My Socks 详细图文购买教程</w:t>
      </w:r>
      <w:r>
        <w:rPr>
          <w:rFonts w:hint="default" w:ascii="Segoe UI" w:hAnsi="Segoe UI" w:eastAsia="Segoe UI" w:cs="Segoe UI"/>
          <w:i w:val="0"/>
          <w:caps w:val="0"/>
          <w:color w:val="0366D6"/>
          <w:spacing w:val="0"/>
          <w:sz w:val="24"/>
          <w:szCs w:val="24"/>
          <w:u w:val="none"/>
          <w:shd w:val="clear" w:fill="FFFFFF"/>
        </w:rPr>
        <w:fldChar w:fldCharType="end"/>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毫无疑问！绝对的一分钱一分货。</w:t>
      </w:r>
    </w:p>
    <w:p>
      <w:pPr>
        <w:pStyle w:val="4"/>
        <w:keepNext w:val="0"/>
        <w:keepLines w:val="0"/>
        <w:widowControl/>
        <w:suppressLineNumbers w:val="0"/>
        <w:spacing w:before="0" w:beforeAutospacing="0" w:after="0" w:afterAutospacing="0"/>
        <w:ind w:left="720" w:right="720"/>
      </w:pPr>
      <w:r>
        <w:rPr>
          <w:rFonts w:hint="default" w:ascii="Segoe UI" w:hAnsi="Segoe UI" w:eastAsia="Segoe UI" w:cs="Segoe UI"/>
          <w:i w:val="0"/>
          <w:caps w:val="0"/>
          <w:color w:val="6A737D"/>
          <w:spacing w:val="0"/>
          <w:sz w:val="24"/>
          <w:szCs w:val="24"/>
          <w:bdr w:val="none" w:color="auto" w:sz="0" w:space="0"/>
          <w:shd w:val="clear" w:fill="FFFFFF"/>
        </w:rPr>
        <w:t>如果出现 out of stock 这样的提示，那就是这个套餐卖完了，选择其他套餐即可。</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"%E6%B7%BB%E5%8A%A0%E5%88%B0%E8%B4%AD%E7%89%A9%E8%BD%A6"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添加到购物车</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在上面表格中选择想要购买的套餐，然后点击 </w:t>
      </w:r>
      <w:r>
        <w:rPr>
          <w:rStyle w:val="9"/>
          <w:rFonts w:ascii="Consolas" w:hAnsi="Consolas" w:eastAsia="Consolas" w:cs="Consolas"/>
          <w:i w:val="0"/>
          <w:caps w:val="0"/>
          <w:color w:val="24292E"/>
          <w:spacing w:val="0"/>
          <w:sz w:val="20"/>
          <w:szCs w:val="20"/>
          <w:bdr w:val="none" w:color="auto" w:sz="0" w:space="0"/>
          <w:shd w:val="clear" w:fill="FFFFFF"/>
        </w:rPr>
        <w:t>购买</w:t>
      </w:r>
      <w:r>
        <w:rPr>
          <w:rFonts w:hint="default" w:ascii="Segoe UI" w:hAnsi="Segoe UI" w:eastAsia="Segoe UI" w:cs="Segoe UI"/>
          <w:i w:val="0"/>
          <w:caps w:val="0"/>
          <w:color w:val="24292E"/>
          <w:spacing w:val="0"/>
          <w:sz w:val="24"/>
          <w:szCs w:val="24"/>
          <w:shd w:val="clear" w:fill="FFFFFF"/>
        </w:rPr>
        <w:t> 即可。</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将 VPS 添加到购物车</w:t>
      </w:r>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9296400" cy="8305800"/>
            <wp:effectExtent l="0" t="0" r="0"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9296400" cy="83058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说明一下，在Billing Cycle选项那里选择：</w:t>
      </w:r>
      <w:r>
        <w:rPr>
          <w:rStyle w:val="9"/>
          <w:rFonts w:hint="default" w:ascii="Consolas" w:hAnsi="Consolas" w:eastAsia="Consolas" w:cs="Consolas"/>
          <w:i w:val="0"/>
          <w:caps w:val="0"/>
          <w:color w:val="24292E"/>
          <w:spacing w:val="0"/>
          <w:sz w:val="20"/>
          <w:szCs w:val="20"/>
          <w:bdr w:val="none" w:color="auto" w:sz="0" w:space="0"/>
          <w:shd w:val="clear" w:fill="FFFFFF"/>
        </w:rPr>
        <w:t>$xxxx USD Annually</w:t>
      </w:r>
      <w:r>
        <w:rPr>
          <w:rFonts w:hint="default" w:ascii="Segoe UI" w:hAnsi="Segoe UI" w:eastAsia="Segoe UI" w:cs="Segoe UI"/>
          <w:i w:val="0"/>
          <w:caps w:val="0"/>
          <w:color w:val="24292E"/>
          <w:spacing w:val="0"/>
          <w:sz w:val="24"/>
          <w:szCs w:val="24"/>
          <w:shd w:val="clear" w:fill="FFFFFF"/>
        </w:rPr>
        <w:t>，按年付的意思</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7"/>
          <w:rFonts w:hint="default" w:ascii="Segoe UI" w:hAnsi="Segoe UI" w:eastAsia="Segoe UI" w:cs="Segoe UI"/>
          <w:b/>
          <w:i w:val="0"/>
          <w:caps w:val="0"/>
          <w:color w:val="24292E"/>
          <w:spacing w:val="0"/>
          <w:sz w:val="24"/>
          <w:szCs w:val="24"/>
          <w:shd w:val="clear" w:fill="FFFFFF"/>
        </w:rPr>
        <w:t>推荐按年付，比按月付最高可省55%的钱</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Location 选择: </w:t>
      </w:r>
      <w:r>
        <w:rPr>
          <w:rStyle w:val="9"/>
          <w:rFonts w:hint="default" w:ascii="Consolas" w:hAnsi="Consolas" w:eastAsia="Consolas" w:cs="Consolas"/>
          <w:i w:val="0"/>
          <w:caps w:val="0"/>
          <w:color w:val="24292E"/>
          <w:spacing w:val="0"/>
          <w:sz w:val="20"/>
          <w:szCs w:val="20"/>
          <w:bdr w:val="none" w:color="auto" w:sz="0" w:space="0"/>
          <w:shd w:val="clear" w:fill="FFFFFF"/>
        </w:rPr>
        <w:t>HK - Hong Kong xxxxx</w:t>
      </w:r>
      <w:r>
        <w:rPr>
          <w:rFonts w:hint="default" w:ascii="Segoe UI" w:hAnsi="Segoe UI" w:eastAsia="Segoe UI" w:cs="Segoe UI"/>
          <w:i w:val="0"/>
          <w:caps w:val="0"/>
          <w:color w:val="24292E"/>
          <w:spacing w:val="0"/>
          <w:sz w:val="24"/>
          <w:szCs w:val="24"/>
          <w:shd w:val="clear" w:fill="FFFFFF"/>
        </w:rPr>
        <w:t> （如果你购买的是香港线路的话）</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否则选择: </w:t>
      </w:r>
      <w:r>
        <w:rPr>
          <w:rStyle w:val="9"/>
          <w:rFonts w:hint="default" w:ascii="Consolas" w:hAnsi="Consolas" w:eastAsia="Consolas" w:cs="Consolas"/>
          <w:i w:val="0"/>
          <w:caps w:val="0"/>
          <w:color w:val="24292E"/>
          <w:spacing w:val="0"/>
          <w:sz w:val="20"/>
          <w:szCs w:val="20"/>
          <w:bdr w:val="none" w:color="auto" w:sz="0" w:space="0"/>
          <w:shd w:val="clear" w:fill="FFFFFF"/>
        </w:rPr>
        <w:t>US - Los Angeles xxxxx</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然后点击</w:t>
      </w:r>
      <w:r>
        <w:rPr>
          <w:rStyle w:val="9"/>
          <w:rFonts w:hint="default" w:ascii="Consolas" w:hAnsi="Consolas" w:eastAsia="Consolas" w:cs="Consolas"/>
          <w:i w:val="0"/>
          <w:caps w:val="0"/>
          <w:color w:val="24292E"/>
          <w:spacing w:val="0"/>
          <w:sz w:val="20"/>
          <w:szCs w:val="20"/>
          <w:bdr w:val="none" w:color="auto" w:sz="0" w:space="0"/>
          <w:shd w:val="clear" w:fill="FFFFFF"/>
        </w:rPr>
        <w:t>Add To Cart</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"%E7%BB%93%E7%AE%97"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结算</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推荐使用搬瓦工 6.58% 优惠码：</w:t>
      </w: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"https://on.affpass.com/go/bwg" </w:instrText>
      </w:r>
      <w:r>
        <w:rPr>
          <w:rFonts w:hint="default" w:ascii="Segoe UI" w:hAnsi="Segoe UI" w:eastAsia="Segoe UI" w:cs="Segoe UI"/>
          <w:i w:val="0"/>
          <w:caps w:val="0"/>
          <w:color w:val="0366D6"/>
          <w:spacing w:val="0"/>
          <w:sz w:val="24"/>
          <w:szCs w:val="24"/>
          <w:u w:val="none"/>
          <w:shd w:val="clear" w:fill="FFFFFF"/>
        </w:rPr>
        <w:fldChar w:fldCharType="separate"/>
      </w:r>
      <w:r>
        <w:rPr>
          <w:rStyle w:val="8"/>
          <w:rFonts w:hint="default" w:ascii="Segoe UI" w:hAnsi="Segoe UI" w:eastAsia="Segoe UI" w:cs="Segoe UI"/>
          <w:i w:val="0"/>
          <w:caps w:val="0"/>
          <w:color w:val="0366D6"/>
          <w:spacing w:val="0"/>
          <w:sz w:val="24"/>
          <w:szCs w:val="24"/>
          <w:u w:val="none"/>
          <w:shd w:val="clear" w:fill="FFFFFF"/>
        </w:rPr>
        <w:t>BWH3HYATVBJW</w:t>
      </w:r>
      <w:r>
        <w:rPr>
          <w:rFonts w:hint="default" w:ascii="Segoe UI" w:hAnsi="Segoe UI" w:eastAsia="Segoe UI" w:cs="Segoe UI"/>
          <w:i w:val="0"/>
          <w:caps w:val="0"/>
          <w:color w:val="0366D6"/>
          <w:spacing w:val="0"/>
          <w:sz w:val="24"/>
          <w:szCs w:val="24"/>
          <w:u w:val="none"/>
          <w:shd w:val="clear" w:fill="FFFFFF"/>
        </w:rPr>
        <w:fldChar w:fldCharType="end"/>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这个优惠码是搬瓦工目前最高优惠的优惠码</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输入优惠码之后点击 </w:t>
      </w:r>
      <w:r>
        <w:rPr>
          <w:rStyle w:val="9"/>
          <w:rFonts w:hint="default" w:ascii="Consolas" w:hAnsi="Consolas" w:eastAsia="Consolas" w:cs="Consolas"/>
          <w:i w:val="0"/>
          <w:caps w:val="0"/>
          <w:color w:val="24292E"/>
          <w:spacing w:val="0"/>
          <w:sz w:val="20"/>
          <w:szCs w:val="20"/>
          <w:bdr w:val="none" w:color="auto" w:sz="0" w:space="0"/>
          <w:shd w:val="clear" w:fill="FFFFFF"/>
        </w:rPr>
        <w:t>Validate Code &gt;&gt;</w:t>
      </w:r>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9344025" cy="4038600"/>
            <wp:effectExtent l="0" t="0" r="9525"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5"/>
                    <a:stretch>
                      <a:fillRect/>
                    </a:stretch>
                  </pic:blipFill>
                  <pic:spPr>
                    <a:xfrm>
                      <a:off x="0" y="0"/>
                      <a:ext cx="9344025" cy="40386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然后点击 </w:t>
      </w:r>
      <w:r>
        <w:rPr>
          <w:rStyle w:val="9"/>
          <w:rFonts w:hint="default" w:ascii="Consolas" w:hAnsi="Consolas" w:eastAsia="Consolas" w:cs="Consolas"/>
          <w:i w:val="0"/>
          <w:caps w:val="0"/>
          <w:color w:val="24292E"/>
          <w:spacing w:val="0"/>
          <w:sz w:val="20"/>
          <w:szCs w:val="20"/>
          <w:bdr w:val="none" w:color="auto" w:sz="0" w:space="0"/>
          <w:shd w:val="clear" w:fill="FFFFFF"/>
        </w:rPr>
        <w:t>Checkout</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如下图所示：已经使用搬瓦工优惠码</w:t>
      </w:r>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9401175" cy="4429125"/>
            <wp:effectExtent l="0" t="0" r="9525" b="9525"/>
            <wp:docPr id="9"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8"/>
                    <pic:cNvPicPr>
                      <a:picLocks noChangeAspect="1"/>
                    </pic:cNvPicPr>
                  </pic:nvPicPr>
                  <pic:blipFill>
                    <a:blip r:embed="rId6"/>
                    <a:stretch>
                      <a:fillRect/>
                    </a:stretch>
                  </pic:blipFill>
                  <pic:spPr>
                    <a:xfrm>
                      <a:off x="0" y="0"/>
                      <a:ext cx="9401175" cy="442912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然后会提示你注册账号 （如果你没账号或者还没登录）</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请按照下面图片提示来填写~</w:t>
      </w:r>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9410700" cy="10344150"/>
            <wp:effectExtent l="0" t="0" r="0" b="0"/>
            <wp:docPr id="1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9"/>
                    <pic:cNvPicPr>
                      <a:picLocks noChangeAspect="1"/>
                    </pic:cNvPicPr>
                  </pic:nvPicPr>
                  <pic:blipFill>
                    <a:blip r:embed="rId7"/>
                    <a:stretch>
                      <a:fillRect/>
                    </a:stretch>
                  </pic:blipFill>
                  <pic:spPr>
                    <a:xfrm>
                      <a:off x="0" y="0"/>
                      <a:ext cx="9410700" cy="1034415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要注意的是，Country 选项记得选择 </w:t>
      </w:r>
      <w:r>
        <w:rPr>
          <w:rStyle w:val="9"/>
          <w:rFonts w:hint="default" w:ascii="Consolas" w:hAnsi="Consolas" w:eastAsia="Consolas" w:cs="Consolas"/>
          <w:i w:val="0"/>
          <w:caps w:val="0"/>
          <w:color w:val="24292E"/>
          <w:spacing w:val="0"/>
          <w:sz w:val="20"/>
          <w:szCs w:val="20"/>
          <w:bdr w:val="none" w:color="auto" w:sz="0" w:space="0"/>
          <w:shd w:val="clear" w:fill="FFFFFF"/>
        </w:rPr>
        <w:t>China</w:t>
      </w:r>
      <w:r>
        <w:rPr>
          <w:rFonts w:hint="default" w:ascii="Segoe UI" w:hAnsi="Segoe UI" w:eastAsia="Segoe UI" w:cs="Segoe UI"/>
          <w:i w:val="0"/>
          <w:caps w:val="0"/>
          <w:color w:val="24292E"/>
          <w:spacing w:val="0"/>
          <w:sz w:val="24"/>
          <w:szCs w:val="24"/>
          <w:shd w:val="clear" w:fill="FFFFFF"/>
        </w:rPr>
        <w:t>，Payment Method 选择 </w:t>
      </w:r>
      <w:r>
        <w:rPr>
          <w:rStyle w:val="9"/>
          <w:rFonts w:hint="default" w:ascii="Consolas" w:hAnsi="Consolas" w:eastAsia="Consolas" w:cs="Consolas"/>
          <w:i w:val="0"/>
          <w:caps w:val="0"/>
          <w:color w:val="24292E"/>
          <w:spacing w:val="0"/>
          <w:sz w:val="20"/>
          <w:szCs w:val="20"/>
          <w:bdr w:val="none" w:color="auto" w:sz="0" w:space="0"/>
          <w:shd w:val="clear" w:fill="FFFFFF"/>
        </w:rPr>
        <w:t>Alipay</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不要忘了勾上 I have read and agree to the Terms of Service</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然后 </w:t>
      </w:r>
      <w:r>
        <w:rPr>
          <w:rStyle w:val="9"/>
          <w:rFonts w:hint="default" w:ascii="Consolas" w:hAnsi="Consolas" w:eastAsia="Consolas" w:cs="Consolas"/>
          <w:i w:val="0"/>
          <w:caps w:val="0"/>
          <w:color w:val="24292E"/>
          <w:spacing w:val="0"/>
          <w:sz w:val="20"/>
          <w:szCs w:val="20"/>
          <w:bdr w:val="none" w:color="auto" w:sz="0" w:space="0"/>
          <w:shd w:val="clear" w:fill="FFFFFF"/>
        </w:rPr>
        <w:t>Complete Order</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"%E4%BB%98%E6%AC%BE"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付款</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点击 </w:t>
      </w:r>
      <w:r>
        <w:rPr>
          <w:rStyle w:val="9"/>
          <w:rFonts w:hint="default" w:ascii="Consolas" w:hAnsi="Consolas" w:eastAsia="Consolas" w:cs="Consolas"/>
          <w:i w:val="0"/>
          <w:caps w:val="0"/>
          <w:color w:val="24292E"/>
          <w:spacing w:val="0"/>
          <w:sz w:val="20"/>
          <w:szCs w:val="20"/>
          <w:bdr w:val="none" w:color="auto" w:sz="0" w:space="0"/>
          <w:shd w:val="clear" w:fill="FFFFFF"/>
        </w:rPr>
        <w:t>Pay now</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之后便会跳转到支付宝付款界面，完成付款即可</w:t>
      </w:r>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6305550" cy="6743700"/>
            <wp:effectExtent l="0" t="0" r="0" b="0"/>
            <wp:docPr id="1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60"/>
                    <pic:cNvPicPr>
                      <a:picLocks noChangeAspect="1"/>
                    </pic:cNvPicPr>
                  </pic:nvPicPr>
                  <pic:blipFill>
                    <a:blip r:embed="rId8"/>
                    <a:stretch>
                      <a:fillRect/>
                    </a:stretch>
                  </pic:blipFill>
                  <pic:spPr>
                    <a:xfrm>
                      <a:off x="0" y="0"/>
                      <a:ext cx="6305550" cy="6743700"/>
                    </a:xfrm>
                    <a:prstGeom prst="rect">
                      <a:avLst/>
                    </a:prstGeom>
                    <a:noFill/>
                    <a:ln w="9525">
                      <a:noFill/>
                    </a:ln>
                  </pic:spPr>
                </pic:pic>
              </a:graphicData>
            </a:graphic>
          </wp:inline>
        </w:drawing>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"%E8%8E%B7%E5%8F%96vps%E4%BF%A1%E6%81%AF"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获取VPS信息</w:t>
      </w:r>
    </w:p>
    <w:p>
      <w:pPr>
        <w:pStyle w:val="4"/>
        <w:keepNext w:val="0"/>
        <w:keepLines w:val="0"/>
        <w:widowControl/>
        <w:suppressLineNumbers w:val="0"/>
        <w:spacing w:before="0" w:beforeAutospacing="0" w:after="0" w:afterAutospacing="0"/>
        <w:ind w:left="720" w:right="720"/>
      </w:pPr>
      <w:r>
        <w:rPr>
          <w:rFonts w:hint="default" w:ascii="Segoe UI" w:hAnsi="Segoe UI" w:eastAsia="Segoe UI" w:cs="Segoe UI"/>
          <w:i w:val="0"/>
          <w:caps w:val="0"/>
          <w:color w:val="6A737D"/>
          <w:spacing w:val="0"/>
          <w:sz w:val="24"/>
          <w:szCs w:val="24"/>
          <w:bdr w:val="none" w:color="auto" w:sz="0" w:space="0"/>
          <w:shd w:val="clear" w:fill="FFFFFF"/>
        </w:rPr>
        <w:t>备注：按住 Ctrl + 单击， 即可在新窗口打开链接</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确保你已经成功付款之后</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打开：</w:t>
      </w: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"https://bwh8.net/clientarea.php?action=products" </w:instrText>
      </w:r>
      <w:r>
        <w:rPr>
          <w:rFonts w:hint="default" w:ascii="Segoe UI" w:hAnsi="Segoe UI" w:eastAsia="Segoe UI" w:cs="Segoe UI"/>
          <w:i w:val="0"/>
          <w:caps w:val="0"/>
          <w:color w:val="0366D6"/>
          <w:spacing w:val="0"/>
          <w:sz w:val="24"/>
          <w:szCs w:val="24"/>
          <w:u w:val="none"/>
          <w:shd w:val="clear" w:fill="FFFFFF"/>
        </w:rPr>
        <w:fldChar w:fldCharType="separate"/>
      </w:r>
      <w:r>
        <w:rPr>
          <w:rStyle w:val="8"/>
          <w:rFonts w:hint="default" w:ascii="Segoe UI" w:hAnsi="Segoe UI" w:eastAsia="Segoe UI" w:cs="Segoe UI"/>
          <w:i w:val="0"/>
          <w:caps w:val="0"/>
          <w:color w:val="0366D6"/>
          <w:spacing w:val="0"/>
          <w:sz w:val="24"/>
          <w:szCs w:val="24"/>
          <w:u w:val="none"/>
          <w:shd w:val="clear" w:fill="FFFFFF"/>
        </w:rPr>
        <w:t>https://bwh8.net/clientarea.php?action=products</w:t>
      </w:r>
      <w:r>
        <w:rPr>
          <w:rFonts w:hint="default" w:ascii="Segoe UI" w:hAnsi="Segoe UI" w:eastAsia="Segoe UI" w:cs="Segoe UI"/>
          <w:i w:val="0"/>
          <w:caps w:val="0"/>
          <w:color w:val="0366D6"/>
          <w:spacing w:val="0"/>
          <w:sz w:val="24"/>
          <w:szCs w:val="24"/>
          <w:u w:val="none"/>
          <w:shd w:val="clear" w:fill="FFFFFF"/>
        </w:rPr>
        <w:fldChar w:fldCharType="end"/>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选择 </w:t>
      </w:r>
      <w:r>
        <w:rPr>
          <w:rStyle w:val="9"/>
          <w:rFonts w:hint="default" w:ascii="Consolas" w:hAnsi="Consolas" w:eastAsia="Consolas" w:cs="Consolas"/>
          <w:i w:val="0"/>
          <w:caps w:val="0"/>
          <w:color w:val="24292E"/>
          <w:spacing w:val="0"/>
          <w:sz w:val="20"/>
          <w:szCs w:val="20"/>
          <w:bdr w:val="none" w:color="auto" w:sz="0" w:space="0"/>
          <w:shd w:val="clear" w:fill="FFFFFF"/>
        </w:rPr>
        <w:t>KiwiVM Control Panel</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如果出现以下界面，稍等一会，等待资源分配即可。</w:t>
      </w:r>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6115050" cy="1571625"/>
            <wp:effectExtent l="0" t="0" r="0" b="9525"/>
            <wp:docPr id="1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1"/>
                    <pic:cNvPicPr>
                      <a:picLocks noChangeAspect="1"/>
                    </pic:cNvPicPr>
                  </pic:nvPicPr>
                  <pic:blipFill>
                    <a:blip r:embed="rId9"/>
                    <a:stretch>
                      <a:fillRect/>
                    </a:stretch>
                  </pic:blipFill>
                  <pic:spPr>
                    <a:xfrm>
                      <a:off x="0" y="0"/>
                      <a:ext cx="6115050" cy="157162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等待两三分钟，刷新一下。</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这是已经在运行的界面，请记下 </w:t>
      </w:r>
      <w:r>
        <w:rPr>
          <w:rStyle w:val="9"/>
          <w:rFonts w:hint="default" w:ascii="Consolas" w:hAnsi="Consolas" w:eastAsia="Consolas" w:cs="Consolas"/>
          <w:i w:val="0"/>
          <w:caps w:val="0"/>
          <w:color w:val="24292E"/>
          <w:spacing w:val="0"/>
          <w:sz w:val="20"/>
          <w:szCs w:val="20"/>
          <w:bdr w:val="none" w:color="auto" w:sz="0" w:space="0"/>
          <w:shd w:val="clear" w:fill="FFFFFF"/>
        </w:rPr>
        <w:t>IP address</w:t>
      </w:r>
      <w:r>
        <w:rPr>
          <w:rFonts w:hint="default" w:ascii="Segoe UI" w:hAnsi="Segoe UI" w:eastAsia="Segoe UI" w:cs="Segoe UI"/>
          <w:i w:val="0"/>
          <w:caps w:val="0"/>
          <w:color w:val="24292E"/>
          <w:spacing w:val="0"/>
          <w:sz w:val="24"/>
          <w:szCs w:val="24"/>
          <w:shd w:val="clear" w:fill="FFFFFF"/>
        </w:rPr>
        <w:t>然后点击 </w:t>
      </w:r>
      <w:r>
        <w:rPr>
          <w:rStyle w:val="9"/>
          <w:rFonts w:hint="default" w:ascii="Consolas" w:hAnsi="Consolas" w:eastAsia="Consolas" w:cs="Consolas"/>
          <w:i w:val="0"/>
          <w:caps w:val="0"/>
          <w:color w:val="24292E"/>
          <w:spacing w:val="0"/>
          <w:sz w:val="20"/>
          <w:szCs w:val="20"/>
          <w:bdr w:val="none" w:color="auto" w:sz="0" w:space="0"/>
          <w:shd w:val="clear" w:fill="FFFFFF"/>
        </w:rPr>
        <w:t>stop</w:t>
      </w:r>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6334125" cy="5562600"/>
            <wp:effectExtent l="0" t="0" r="9525" b="0"/>
            <wp:docPr id="1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62"/>
                    <pic:cNvPicPr>
                      <a:picLocks noChangeAspect="1"/>
                    </pic:cNvPicPr>
                  </pic:nvPicPr>
                  <pic:blipFill>
                    <a:blip r:embed="rId10"/>
                    <a:stretch>
                      <a:fillRect/>
                    </a:stretch>
                  </pic:blipFill>
                  <pic:spPr>
                    <a:xfrm>
                      <a:off x="0" y="0"/>
                      <a:ext cx="6334125" cy="55626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当出现：Great Success! Virtual server will stop in a few seconds. 相关提示</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证明 VPS 已经停止了，我们需要重装一个系统。点击左边的 </w:t>
      </w:r>
      <w:r>
        <w:rPr>
          <w:rStyle w:val="9"/>
          <w:rFonts w:hint="default" w:ascii="Consolas" w:hAnsi="Consolas" w:eastAsia="Consolas" w:cs="Consolas"/>
          <w:i w:val="0"/>
          <w:caps w:val="0"/>
          <w:color w:val="24292E"/>
          <w:spacing w:val="0"/>
          <w:sz w:val="20"/>
          <w:szCs w:val="20"/>
          <w:bdr w:val="none" w:color="auto" w:sz="0" w:space="0"/>
          <w:shd w:val="clear" w:fill="FFFFFF"/>
        </w:rPr>
        <w:t>Install new OS</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之后选择 </w:t>
      </w:r>
      <w:r>
        <w:rPr>
          <w:rStyle w:val="9"/>
          <w:rFonts w:hint="default" w:ascii="Consolas" w:hAnsi="Consolas" w:eastAsia="Consolas" w:cs="Consolas"/>
          <w:i w:val="0"/>
          <w:caps w:val="0"/>
          <w:color w:val="24292E"/>
          <w:spacing w:val="0"/>
          <w:sz w:val="20"/>
          <w:szCs w:val="20"/>
          <w:bdr w:val="none" w:color="auto" w:sz="0" w:space="0"/>
          <w:shd w:val="clear" w:fill="FFFFFF"/>
        </w:rPr>
        <w:t>debian-9-x86_64</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再勾上：I agree that all existing data on my VPS will be lost.</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然后点击 </w:t>
      </w:r>
      <w:r>
        <w:rPr>
          <w:rStyle w:val="9"/>
          <w:rFonts w:hint="default" w:ascii="Consolas" w:hAnsi="Consolas" w:eastAsia="Consolas" w:cs="Consolas"/>
          <w:i w:val="0"/>
          <w:caps w:val="0"/>
          <w:color w:val="24292E"/>
          <w:spacing w:val="0"/>
          <w:sz w:val="20"/>
          <w:szCs w:val="20"/>
          <w:bdr w:val="none" w:color="auto" w:sz="0" w:space="0"/>
          <w:shd w:val="clear" w:fill="FFFFFF"/>
        </w:rPr>
        <w:t>Reload</w:t>
      </w:r>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63"/>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当点击 </w:t>
      </w:r>
      <w:r>
        <w:rPr>
          <w:rStyle w:val="9"/>
          <w:rFonts w:hint="default" w:ascii="Consolas" w:hAnsi="Consolas" w:eastAsia="Consolas" w:cs="Consolas"/>
          <w:i w:val="0"/>
          <w:caps w:val="0"/>
          <w:color w:val="24292E"/>
          <w:spacing w:val="0"/>
          <w:sz w:val="20"/>
          <w:szCs w:val="20"/>
          <w:bdr w:val="none" w:color="auto" w:sz="0" w:space="0"/>
          <w:shd w:val="clear" w:fill="FFFFFF"/>
        </w:rPr>
        <w:t>Reload</w:t>
      </w:r>
      <w:r>
        <w:rPr>
          <w:rFonts w:hint="default" w:ascii="Segoe UI" w:hAnsi="Segoe UI" w:eastAsia="Segoe UI" w:cs="Segoe UI"/>
          <w:i w:val="0"/>
          <w:caps w:val="0"/>
          <w:color w:val="24292E"/>
          <w:spacing w:val="0"/>
          <w:sz w:val="24"/>
          <w:szCs w:val="24"/>
          <w:shd w:val="clear" w:fill="FFFFFF"/>
        </w:rPr>
        <w:t> 之后，稍等片刻将会出现下图所示的界面，</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请务必记下： </w:t>
      </w:r>
      <w:r>
        <w:rPr>
          <w:rStyle w:val="9"/>
          <w:rFonts w:hint="default" w:ascii="Consolas" w:hAnsi="Consolas" w:eastAsia="Consolas" w:cs="Consolas"/>
          <w:i w:val="0"/>
          <w:caps w:val="0"/>
          <w:color w:val="24292E"/>
          <w:spacing w:val="0"/>
          <w:sz w:val="20"/>
          <w:szCs w:val="20"/>
          <w:bdr w:val="none" w:color="auto" w:sz="0" w:space="0"/>
          <w:shd w:val="clear" w:fill="FFFFFF"/>
        </w:rPr>
        <w:t>You will need a new root password to access your VPS：xxxx</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还有：</w:t>
      </w:r>
      <w:r>
        <w:rPr>
          <w:rStyle w:val="9"/>
          <w:rFonts w:hint="default" w:ascii="Consolas" w:hAnsi="Consolas" w:eastAsia="Consolas" w:cs="Consolas"/>
          <w:i w:val="0"/>
          <w:caps w:val="0"/>
          <w:color w:val="24292E"/>
          <w:spacing w:val="0"/>
          <w:sz w:val="20"/>
          <w:szCs w:val="20"/>
          <w:bdr w:val="none" w:color="auto" w:sz="0" w:space="0"/>
          <w:shd w:val="clear" w:fill="FFFFFF"/>
        </w:rPr>
        <w:t>New SSH Port:</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一个是root密码，一个是SSH端口</w:t>
      </w:r>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6486525" cy="2609850"/>
            <wp:effectExtent l="0" t="0" r="9525" b="0"/>
            <wp:docPr id="1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64"/>
                    <pic:cNvPicPr>
                      <a:picLocks noChangeAspect="1"/>
                    </pic:cNvPicPr>
                  </pic:nvPicPr>
                  <pic:blipFill>
                    <a:blip r:embed="rId12"/>
                    <a:stretch>
                      <a:fillRect/>
                    </a:stretch>
                  </pic:blipFill>
                  <pic:spPr>
                    <a:xfrm>
                      <a:off x="0" y="0"/>
                      <a:ext cx="6486525" cy="260985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OK，这时我们已经获取到VPS的信息了。</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"%E5%AE%89%E8%A3%85-xshell"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安装 Xshell</w:t>
      </w:r>
    </w:p>
    <w:p>
      <w:pPr>
        <w:pStyle w:val="4"/>
        <w:keepNext w:val="0"/>
        <w:keepLines w:val="0"/>
        <w:widowControl/>
        <w:suppressLineNumbers w:val="0"/>
        <w:spacing w:before="0" w:beforeAutospacing="0" w:after="0" w:afterAutospacing="0"/>
        <w:ind w:left="720" w:right="720"/>
      </w:pPr>
      <w:r>
        <w:rPr>
          <w:rFonts w:hint="default" w:ascii="Segoe UI" w:hAnsi="Segoe UI" w:eastAsia="Segoe UI" w:cs="Segoe UI"/>
          <w:i w:val="0"/>
          <w:caps w:val="0"/>
          <w:color w:val="6A737D"/>
          <w:spacing w:val="0"/>
          <w:sz w:val="24"/>
          <w:szCs w:val="24"/>
          <w:bdr w:val="none" w:color="auto" w:sz="0" w:space="0"/>
          <w:shd w:val="clear" w:fill="FFFFFF"/>
        </w:rPr>
        <w:t>备注：按住 Ctrl + 单击， 即可在新窗口打开链接</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Xshell 是一个易用的 SSH 客户端，要登录 VPS，当然需要 SSH 客户端</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"https://fingerit-my.sharepoint.com/:u:/g/personal/ai_fingertc_com/EeP_cDRqGvpMtLoaJc1zk5AB-nDlc71rt9fQWIH4I5ShPg?e=jvAzk6" </w:instrText>
      </w:r>
      <w:r>
        <w:rPr>
          <w:rFonts w:hint="default" w:ascii="Segoe UI" w:hAnsi="Segoe UI" w:eastAsia="Segoe UI" w:cs="Segoe UI"/>
          <w:i w:val="0"/>
          <w:caps w:val="0"/>
          <w:color w:val="0366D6"/>
          <w:spacing w:val="0"/>
          <w:sz w:val="24"/>
          <w:szCs w:val="24"/>
          <w:u w:val="none"/>
          <w:shd w:val="clear" w:fill="FFFFFF"/>
        </w:rPr>
        <w:fldChar w:fldCharType="separate"/>
      </w:r>
      <w:r>
        <w:rPr>
          <w:rStyle w:val="8"/>
          <w:rFonts w:hint="default" w:ascii="Segoe UI" w:hAnsi="Segoe UI" w:eastAsia="Segoe UI" w:cs="Segoe UI"/>
          <w:i w:val="0"/>
          <w:caps w:val="0"/>
          <w:color w:val="0366D6"/>
          <w:spacing w:val="0"/>
          <w:sz w:val="24"/>
          <w:szCs w:val="24"/>
          <w:u w:val="none"/>
          <w:shd w:val="clear" w:fill="FFFFFF"/>
        </w:rPr>
        <w:t>Xshell 下载链接点我</w:t>
      </w:r>
      <w:r>
        <w:rPr>
          <w:rFonts w:hint="default" w:ascii="Segoe UI" w:hAnsi="Segoe UI" w:eastAsia="Segoe UI" w:cs="Segoe UI"/>
          <w:i w:val="0"/>
          <w:caps w:val="0"/>
          <w:color w:val="0366D6"/>
          <w:spacing w:val="0"/>
          <w:sz w:val="24"/>
          <w:szCs w:val="24"/>
          <w:u w:val="none"/>
          <w:shd w:val="clear" w:fill="FFFFFF"/>
        </w:rPr>
        <w:fldChar w:fldCharType="end"/>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这是一个绿色版本的 Xshell ，打开链接后，就点击 </w:t>
      </w:r>
      <w:r>
        <w:rPr>
          <w:rStyle w:val="9"/>
          <w:rFonts w:hint="default" w:ascii="Consolas" w:hAnsi="Consolas" w:eastAsia="Consolas" w:cs="Consolas"/>
          <w:i w:val="0"/>
          <w:caps w:val="0"/>
          <w:color w:val="24292E"/>
          <w:spacing w:val="0"/>
          <w:sz w:val="20"/>
          <w:szCs w:val="20"/>
          <w:bdr w:val="none" w:color="auto" w:sz="0" w:space="0"/>
          <w:shd w:val="clear" w:fill="FFFFFF"/>
        </w:rPr>
        <w:t>下载</w:t>
      </w:r>
      <w:r>
        <w:rPr>
          <w:rFonts w:hint="default" w:ascii="Segoe UI" w:hAnsi="Segoe UI" w:eastAsia="Segoe UI" w:cs="Segoe UI"/>
          <w:i w:val="0"/>
          <w:caps w:val="0"/>
          <w:color w:val="24292E"/>
          <w:spacing w:val="0"/>
          <w:sz w:val="24"/>
          <w:szCs w:val="24"/>
          <w:shd w:val="clear" w:fill="FFFFFF"/>
        </w:rPr>
        <w:t>，下载好了之后，就双击打开，然后点击 </w:t>
      </w:r>
      <w:r>
        <w:rPr>
          <w:rStyle w:val="9"/>
          <w:rFonts w:hint="default" w:ascii="Consolas" w:hAnsi="Consolas" w:eastAsia="Consolas" w:cs="Consolas"/>
          <w:i w:val="0"/>
          <w:caps w:val="0"/>
          <w:color w:val="24292E"/>
          <w:spacing w:val="0"/>
          <w:sz w:val="20"/>
          <w:szCs w:val="20"/>
          <w:bdr w:val="none" w:color="auto" w:sz="0" w:space="0"/>
          <w:shd w:val="clear" w:fill="FFFFFF"/>
        </w:rPr>
        <w:t>浏览...</w:t>
      </w:r>
      <w:r>
        <w:rPr>
          <w:rFonts w:hint="default" w:ascii="Segoe UI" w:hAnsi="Segoe UI" w:eastAsia="Segoe UI" w:cs="Segoe UI"/>
          <w:i w:val="0"/>
          <w:caps w:val="0"/>
          <w:color w:val="24292E"/>
          <w:spacing w:val="0"/>
          <w:sz w:val="24"/>
          <w:szCs w:val="24"/>
          <w:shd w:val="clear" w:fill="FFFFFF"/>
        </w:rPr>
        <w:t> 可以选择解压的路径，比如说 D 盘，之后再选择 </w:t>
      </w:r>
      <w:r>
        <w:rPr>
          <w:rStyle w:val="9"/>
          <w:rFonts w:hint="default" w:ascii="Consolas" w:hAnsi="Consolas" w:eastAsia="Consolas" w:cs="Consolas"/>
          <w:i w:val="0"/>
          <w:caps w:val="0"/>
          <w:color w:val="24292E"/>
          <w:spacing w:val="0"/>
          <w:sz w:val="20"/>
          <w:szCs w:val="20"/>
          <w:bdr w:val="none" w:color="auto" w:sz="0" w:space="0"/>
          <w:shd w:val="clear" w:fill="FFFFFF"/>
        </w:rPr>
        <w:t>解压</w:t>
      </w:r>
      <w:r>
        <w:rPr>
          <w:rFonts w:hint="default" w:ascii="Segoe UI" w:hAnsi="Segoe UI" w:eastAsia="Segoe UI" w:cs="Segoe UI"/>
          <w:i w:val="0"/>
          <w:caps w:val="0"/>
          <w:color w:val="24292E"/>
          <w:spacing w:val="0"/>
          <w:sz w:val="24"/>
          <w:szCs w:val="24"/>
          <w:shd w:val="clear" w:fill="FFFFFF"/>
        </w:rPr>
        <w:t> 即可。</w:t>
      </w:r>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4981575" cy="3457575"/>
            <wp:effectExtent l="0" t="0" r="9525" b="9525"/>
            <wp:docPr id="1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65"/>
                    <pic:cNvPicPr>
                      <a:picLocks noChangeAspect="1"/>
                    </pic:cNvPicPr>
                  </pic:nvPicPr>
                  <pic:blipFill>
                    <a:blip r:embed="rId13"/>
                    <a:stretch>
                      <a:fillRect/>
                    </a:stretch>
                  </pic:blipFill>
                  <pic:spPr>
                    <a:xfrm>
                      <a:off x="0" y="0"/>
                      <a:ext cx="4981575" cy="345757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然后在解压的目录找到 </w:t>
      </w:r>
      <w:r>
        <w:rPr>
          <w:rStyle w:val="9"/>
          <w:rFonts w:hint="default" w:ascii="Consolas" w:hAnsi="Consolas" w:eastAsia="Consolas" w:cs="Consolas"/>
          <w:i w:val="0"/>
          <w:caps w:val="0"/>
          <w:color w:val="24292E"/>
          <w:spacing w:val="0"/>
          <w:sz w:val="20"/>
          <w:szCs w:val="20"/>
          <w:bdr w:val="none" w:color="auto" w:sz="0" w:space="0"/>
          <w:shd w:val="clear" w:fill="FFFFFF"/>
        </w:rPr>
        <w:t>Xshell+Xftp 绿色版本</w:t>
      </w:r>
      <w:r>
        <w:rPr>
          <w:rFonts w:hint="default" w:ascii="Segoe UI" w:hAnsi="Segoe UI" w:eastAsia="Segoe UI" w:cs="Segoe UI"/>
          <w:i w:val="0"/>
          <w:caps w:val="0"/>
          <w:color w:val="24292E"/>
          <w:spacing w:val="0"/>
          <w:sz w:val="24"/>
          <w:szCs w:val="24"/>
          <w:shd w:val="clear" w:fill="FFFFFF"/>
        </w:rPr>
        <w:t> 文件夹，打开它，之后找到 </w:t>
      </w:r>
      <w:r>
        <w:rPr>
          <w:rStyle w:val="9"/>
          <w:rFonts w:hint="default" w:ascii="Consolas" w:hAnsi="Consolas" w:eastAsia="Consolas" w:cs="Consolas"/>
          <w:i w:val="0"/>
          <w:caps w:val="0"/>
          <w:color w:val="24292E"/>
          <w:spacing w:val="0"/>
          <w:sz w:val="20"/>
          <w:szCs w:val="20"/>
          <w:bdr w:val="none" w:color="auto" w:sz="0" w:space="0"/>
          <w:shd w:val="clear" w:fill="FFFFFF"/>
        </w:rPr>
        <w:t>!安装.bat</w:t>
      </w:r>
      <w:r>
        <w:rPr>
          <w:rFonts w:hint="default" w:ascii="Segoe UI" w:hAnsi="Segoe UI" w:eastAsia="Segoe UI" w:cs="Segoe UI"/>
          <w:i w:val="0"/>
          <w:caps w:val="0"/>
          <w:color w:val="24292E"/>
          <w:spacing w:val="0"/>
          <w:sz w:val="24"/>
          <w:szCs w:val="24"/>
          <w:shd w:val="clear" w:fill="FFFFFF"/>
        </w:rPr>
        <w:t> 并且右键选择 </w:t>
      </w:r>
      <w:r>
        <w:rPr>
          <w:rStyle w:val="9"/>
          <w:rFonts w:hint="default" w:ascii="Consolas" w:hAnsi="Consolas" w:eastAsia="Consolas" w:cs="Consolas"/>
          <w:i w:val="0"/>
          <w:caps w:val="0"/>
          <w:color w:val="24292E"/>
          <w:spacing w:val="0"/>
          <w:sz w:val="20"/>
          <w:szCs w:val="20"/>
          <w:bdr w:val="none" w:color="auto" w:sz="0" w:space="0"/>
          <w:shd w:val="clear" w:fill="FFFFFF"/>
        </w:rPr>
        <w:t>以管理员身份运行</w:t>
      </w:r>
      <w:r>
        <w:rPr>
          <w:rFonts w:hint="default" w:ascii="Segoe UI" w:hAnsi="Segoe UI" w:eastAsia="Segoe UI" w:cs="Segoe UI"/>
          <w:i w:val="0"/>
          <w:caps w:val="0"/>
          <w:color w:val="24292E"/>
          <w:spacing w:val="0"/>
          <w:sz w:val="24"/>
          <w:szCs w:val="24"/>
          <w:shd w:val="clear" w:fill="FFFFFF"/>
        </w:rPr>
        <w:t>，安装完成后会有一个提示窗口，关闭即可。这样来就安装好了 Xshell</w:t>
      </w:r>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7210425" cy="2714625"/>
            <wp:effectExtent l="0" t="0" r="9525" b="9525"/>
            <wp:docPr id="1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IMG_266"/>
                    <pic:cNvPicPr>
                      <a:picLocks noChangeAspect="1"/>
                    </pic:cNvPicPr>
                  </pic:nvPicPr>
                  <pic:blipFill>
                    <a:blip r:embed="rId14"/>
                    <a:stretch>
                      <a:fillRect/>
                    </a:stretch>
                  </pic:blipFill>
                  <pic:spPr>
                    <a:xfrm>
                      <a:off x="0" y="0"/>
                      <a:ext cx="7210425" cy="2714625"/>
                    </a:xfrm>
                    <a:prstGeom prst="rect">
                      <a:avLst/>
                    </a:prstGeom>
                    <a:noFill/>
                    <a:ln w="9525">
                      <a:noFill/>
                    </a:ln>
                  </pic:spPr>
                </pic:pic>
              </a:graphicData>
            </a:graphic>
          </wp:inline>
        </w:drawing>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"%E7%99%BB%E5%BD%95vps"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登录VPS</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在桌面找到 Xshell ，打开它，新建一个会话。</w:t>
      </w:r>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5295900" cy="3257550"/>
            <wp:effectExtent l="0" t="0" r="0" b="0"/>
            <wp:docPr id="1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IMG_267"/>
                    <pic:cNvPicPr>
                      <a:picLocks noChangeAspect="1"/>
                    </pic:cNvPicPr>
                  </pic:nvPicPr>
                  <pic:blipFill>
                    <a:blip r:embed="rId15"/>
                    <a:stretch>
                      <a:fillRect/>
                    </a:stretch>
                  </pic:blipFill>
                  <pic:spPr>
                    <a:xfrm>
                      <a:off x="0" y="0"/>
                      <a:ext cx="5295900" cy="325755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主机写上你的 VPS IP 地址，端口写上 SSH 端口。</w:t>
      </w:r>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5448300" cy="4743450"/>
            <wp:effectExtent l="0" t="0" r="0" b="0"/>
            <wp:docPr id="19"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68"/>
                    <pic:cNvPicPr>
                      <a:picLocks noChangeAspect="1"/>
                    </pic:cNvPicPr>
                  </pic:nvPicPr>
                  <pic:blipFill>
                    <a:blip r:embed="rId16"/>
                    <a:stretch>
                      <a:fillRect/>
                    </a:stretch>
                  </pic:blipFill>
                  <pic:spPr>
                    <a:xfrm>
                      <a:off x="0" y="0"/>
                      <a:ext cx="5448300" cy="474345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之后点击 用户身份验证，用户名：</w:t>
      </w:r>
      <w:r>
        <w:rPr>
          <w:rStyle w:val="9"/>
          <w:rFonts w:hint="default" w:ascii="Consolas" w:hAnsi="Consolas" w:eastAsia="Consolas" w:cs="Consolas"/>
          <w:i w:val="0"/>
          <w:caps w:val="0"/>
          <w:color w:val="24292E"/>
          <w:spacing w:val="0"/>
          <w:sz w:val="20"/>
          <w:szCs w:val="20"/>
          <w:bdr w:val="none" w:color="auto" w:sz="0" w:space="0"/>
          <w:shd w:val="clear" w:fill="FFFFFF"/>
        </w:rPr>
        <w:t>root</w:t>
      </w:r>
      <w:r>
        <w:rPr>
          <w:rFonts w:hint="default" w:ascii="Segoe UI" w:hAnsi="Segoe UI" w:eastAsia="Segoe UI" w:cs="Segoe UI"/>
          <w:i w:val="0"/>
          <w:caps w:val="0"/>
          <w:color w:val="24292E"/>
          <w:spacing w:val="0"/>
          <w:sz w:val="24"/>
          <w:szCs w:val="24"/>
          <w:shd w:val="clear" w:fill="FFFFFF"/>
        </w:rPr>
        <w:t>，密码：你的 root 密码。然后点击确定</w:t>
      </w:r>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5448300" cy="4743450"/>
            <wp:effectExtent l="0" t="0" r="0" b="0"/>
            <wp:docPr id="20"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descr="IMG_269"/>
                    <pic:cNvPicPr>
                      <a:picLocks noChangeAspect="1"/>
                    </pic:cNvPicPr>
                  </pic:nvPicPr>
                  <pic:blipFill>
                    <a:blip r:embed="rId17"/>
                    <a:stretch>
                      <a:fillRect/>
                    </a:stretch>
                  </pic:blipFill>
                  <pic:spPr>
                    <a:xfrm>
                      <a:off x="0" y="0"/>
                      <a:ext cx="5448300" cy="474345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之后选择连接。</w:t>
      </w:r>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8829675" cy="4019550"/>
            <wp:effectExtent l="0" t="0" r="9525" b="0"/>
            <wp:docPr id="3"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IMG_270"/>
                    <pic:cNvPicPr>
                      <a:picLocks noChangeAspect="1"/>
                    </pic:cNvPicPr>
                  </pic:nvPicPr>
                  <pic:blipFill>
                    <a:blip r:embed="rId18"/>
                    <a:stretch>
                      <a:fillRect/>
                    </a:stretch>
                  </pic:blipFill>
                  <pic:spPr>
                    <a:xfrm>
                      <a:off x="0" y="0"/>
                      <a:ext cx="8829675" cy="401955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然后会提示SSH安全警告，选择，接受并保存。</w:t>
      </w:r>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IMG_271"/>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这是登录成功后的界面</w:t>
      </w:r>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5095875" cy="2324100"/>
            <wp:effectExtent l="0" t="0" r="9525" b="0"/>
            <wp:docPr id="4"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IMG_272"/>
                    <pic:cNvPicPr>
                      <a:picLocks noChangeAspect="1"/>
                    </pic:cNvPicPr>
                  </pic:nvPicPr>
                  <pic:blipFill>
                    <a:blip r:embed="rId19"/>
                    <a:stretch>
                      <a:fillRect/>
                    </a:stretch>
                  </pic:blipFill>
                  <pic:spPr>
                    <a:xfrm>
                      <a:off x="0" y="0"/>
                      <a:ext cx="5095875" cy="2324100"/>
                    </a:xfrm>
                    <a:prstGeom prst="rect">
                      <a:avLst/>
                    </a:prstGeom>
                    <a:noFill/>
                    <a:ln w="9525">
                      <a:noFill/>
                    </a:ln>
                  </pic:spPr>
                </pic:pic>
              </a:graphicData>
            </a:graphic>
          </wp:inline>
        </w:drawing>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"%E5%AE%89%E8%A3%85-v2ray"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安装 V2Ray</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输入下面命令回车，你可以复制过去，然后在 Xshell 界面按 Shift + Insert 即可粘贴，不能按 Ctrl + V 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i w:val="0"/>
          <w:caps w:val="0"/>
          <w:color w:val="24292E"/>
          <w:spacing w:val="0"/>
          <w:sz w:val="20"/>
          <w:szCs w:val="20"/>
        </w:rPr>
      </w:pPr>
      <w:r>
        <w:rPr>
          <w:rStyle w:val="9"/>
          <w:rFonts w:hint="default" w:ascii="Consolas" w:hAnsi="Consolas" w:eastAsia="Consolas" w:cs="Consolas"/>
          <w:i w:val="0"/>
          <w:caps w:val="0"/>
          <w:color w:val="24292E"/>
          <w:spacing w:val="0"/>
          <w:sz w:val="20"/>
          <w:szCs w:val="20"/>
          <w:bdr w:val="none" w:color="auto" w:sz="0" w:space="0"/>
          <w:shd w:val="clear" w:fill="F6F8FA"/>
        </w:rPr>
        <w:t>bash &lt;(curl -s -L https://git.io/v2ray.sh)</w:t>
      </w:r>
    </w:p>
    <w:p>
      <w:pPr>
        <w:pStyle w:val="4"/>
        <w:keepNext w:val="0"/>
        <w:keepLines w:val="0"/>
        <w:widowControl/>
        <w:suppressLineNumbers w:val="0"/>
        <w:spacing w:before="0" w:beforeAutospacing="0" w:after="0" w:afterAutospacing="0"/>
        <w:ind w:left="720" w:right="720"/>
      </w:pPr>
      <w:r>
        <w:rPr>
          <w:rFonts w:hint="default" w:ascii="Segoe UI" w:hAnsi="Segoe UI" w:eastAsia="Segoe UI" w:cs="Segoe UI"/>
          <w:i w:val="0"/>
          <w:caps w:val="0"/>
          <w:color w:val="6A737D"/>
          <w:spacing w:val="0"/>
          <w:sz w:val="24"/>
          <w:szCs w:val="24"/>
          <w:bdr w:val="none" w:color="auto" w:sz="0" w:space="0"/>
          <w:shd w:val="clear" w:fill="FFFFFF"/>
        </w:rPr>
        <w:t>如果提示 curl: command not found ，那是因为你的 VPS 没装 Curl</w:t>
      </w:r>
      <w:r>
        <w:rPr>
          <w:rFonts w:hint="default" w:ascii="Segoe UI" w:hAnsi="Segoe UI" w:eastAsia="Segoe UI" w:cs="Segoe UI"/>
          <w:i w:val="0"/>
          <w:caps w:val="0"/>
          <w:color w:val="6A737D"/>
          <w:spacing w:val="0"/>
          <w:sz w:val="24"/>
          <w:szCs w:val="24"/>
          <w:bdr w:val="none" w:color="auto" w:sz="0" w:space="0"/>
          <w:shd w:val="clear" w:fill="FFFFFF"/>
        </w:rPr>
        <w:br w:type="textWrapping"/>
      </w:r>
      <w:r>
        <w:rPr>
          <w:rFonts w:hint="default" w:ascii="Segoe UI" w:hAnsi="Segoe UI" w:eastAsia="Segoe UI" w:cs="Segoe UI"/>
          <w:i w:val="0"/>
          <w:caps w:val="0"/>
          <w:color w:val="6A737D"/>
          <w:spacing w:val="0"/>
          <w:sz w:val="24"/>
          <w:szCs w:val="24"/>
          <w:bdr w:val="none" w:color="auto" w:sz="0" w:space="0"/>
          <w:shd w:val="clear" w:fill="FFFFFF"/>
        </w:rPr>
        <w:t>ubuntu/debian 系统安装 Curl 方法: </w:t>
      </w:r>
      <w:r>
        <w:rPr>
          <w:rStyle w:val="9"/>
          <w:rFonts w:hint="default" w:ascii="Consolas" w:hAnsi="Consolas" w:eastAsia="Consolas" w:cs="Consolas"/>
          <w:i w:val="0"/>
          <w:caps w:val="0"/>
          <w:color w:val="6A737D"/>
          <w:spacing w:val="0"/>
          <w:sz w:val="20"/>
          <w:szCs w:val="20"/>
          <w:bdr w:val="none" w:color="auto" w:sz="0" w:space="0"/>
          <w:shd w:val="clear" w:fill="FFFFFF"/>
        </w:rPr>
        <w:t>apt-get update -y &amp;&amp; apt-get install curl -y</w:t>
      </w:r>
      <w:r>
        <w:rPr>
          <w:rFonts w:hint="default" w:ascii="Segoe UI" w:hAnsi="Segoe UI" w:eastAsia="Segoe UI" w:cs="Segoe UI"/>
          <w:i w:val="0"/>
          <w:caps w:val="0"/>
          <w:color w:val="6A737D"/>
          <w:spacing w:val="0"/>
          <w:sz w:val="24"/>
          <w:szCs w:val="24"/>
          <w:bdr w:val="none" w:color="auto" w:sz="0" w:space="0"/>
          <w:shd w:val="clear" w:fill="FFFFFF"/>
        </w:rPr>
        <w:br w:type="textWrapping"/>
      </w:r>
      <w:r>
        <w:rPr>
          <w:rFonts w:hint="default" w:ascii="Segoe UI" w:hAnsi="Segoe UI" w:eastAsia="Segoe UI" w:cs="Segoe UI"/>
          <w:i w:val="0"/>
          <w:caps w:val="0"/>
          <w:color w:val="6A737D"/>
          <w:spacing w:val="0"/>
          <w:sz w:val="24"/>
          <w:szCs w:val="24"/>
          <w:bdr w:val="none" w:color="auto" w:sz="0" w:space="0"/>
          <w:shd w:val="clear" w:fill="FFFFFF"/>
        </w:rPr>
        <w:t>centos 系统安装 Curl 方法: </w:t>
      </w:r>
      <w:r>
        <w:rPr>
          <w:rStyle w:val="9"/>
          <w:rFonts w:hint="default" w:ascii="Consolas" w:hAnsi="Consolas" w:eastAsia="Consolas" w:cs="Consolas"/>
          <w:i w:val="0"/>
          <w:caps w:val="0"/>
          <w:color w:val="6A737D"/>
          <w:spacing w:val="0"/>
          <w:sz w:val="20"/>
          <w:szCs w:val="20"/>
          <w:bdr w:val="none" w:color="auto" w:sz="0" w:space="0"/>
          <w:shd w:val="clear" w:fill="FFFFFF"/>
        </w:rPr>
        <w:t>yum update -y &amp;&amp; yum install curl -y</w:t>
      </w:r>
      <w:r>
        <w:rPr>
          <w:rFonts w:hint="default" w:ascii="Segoe UI" w:hAnsi="Segoe UI" w:eastAsia="Segoe UI" w:cs="Segoe UI"/>
          <w:i w:val="0"/>
          <w:caps w:val="0"/>
          <w:color w:val="6A737D"/>
          <w:spacing w:val="0"/>
          <w:sz w:val="24"/>
          <w:szCs w:val="24"/>
          <w:bdr w:val="none" w:color="auto" w:sz="0" w:space="0"/>
          <w:shd w:val="clear" w:fill="FFFFFF"/>
        </w:rPr>
        <w:br w:type="textWrapping"/>
      </w:r>
      <w:r>
        <w:rPr>
          <w:rFonts w:hint="default" w:ascii="Segoe UI" w:hAnsi="Segoe UI" w:eastAsia="Segoe UI" w:cs="Segoe UI"/>
          <w:i w:val="0"/>
          <w:caps w:val="0"/>
          <w:color w:val="6A737D"/>
          <w:spacing w:val="0"/>
          <w:sz w:val="24"/>
          <w:szCs w:val="24"/>
          <w:bdr w:val="none" w:color="auto" w:sz="0" w:space="0"/>
          <w:shd w:val="clear" w:fill="FFFFFF"/>
        </w:rPr>
        <w:t>安装好 curl 之后就能安装脚本了</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然后选择安装，即是输入 1 回车</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选择传输协议，如果没有特别的需求，使用默认的 TCP 传输协议即可，直接回车</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选择端口，如果没有特别的需求，使用默认的端口即可，直接回车</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是否屏蔽广告，除非你真的需要，一般来说，直接回车即可</w:t>
      </w:r>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10163175" cy="10258425"/>
            <wp:effectExtent l="0" t="0" r="9525" b="9525"/>
            <wp:docPr id="1"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8" descr="IMG_273"/>
                    <pic:cNvPicPr>
                      <a:picLocks noChangeAspect="1"/>
                    </pic:cNvPicPr>
                  </pic:nvPicPr>
                  <pic:blipFill>
                    <a:blip r:embed="rId20"/>
                    <a:stretch>
                      <a:fillRect/>
                    </a:stretch>
                  </pic:blipFill>
                  <pic:spPr>
                    <a:xfrm>
                      <a:off x="0" y="0"/>
                      <a:ext cx="10163175" cy="1025842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是否配置 Shadowsocks ，如果不需要就直接回车，否则就输入 Y 回车</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Shadowsocks 端口，密码，加密方式这些东西自己看情况配置即可，我个人当然是全部直接回车。。</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OK，按回车继续</w:t>
      </w:r>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6334125" cy="5905500"/>
            <wp:effectExtent l="0" t="0" r="9525" b="0"/>
            <wp:docPr id="2"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descr="IMG_274"/>
                    <pic:cNvPicPr>
                      <a:picLocks noChangeAspect="1"/>
                    </pic:cNvPicPr>
                  </pic:nvPicPr>
                  <pic:blipFill>
                    <a:blip r:embed="rId21"/>
                    <a:stretch>
                      <a:fillRect/>
                    </a:stretch>
                  </pic:blipFill>
                  <pic:spPr>
                    <a:xfrm>
                      <a:off x="0" y="0"/>
                      <a:ext cx="6334125" cy="59055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安装信息，如果确保没有什么问题了，按回车继续</w:t>
      </w:r>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4286250" cy="3324225"/>
            <wp:effectExtent l="0" t="0" r="0" b="9525"/>
            <wp:docPr id="6"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0" descr="IMG_275"/>
                    <pic:cNvPicPr>
                      <a:picLocks noChangeAspect="1"/>
                    </pic:cNvPicPr>
                  </pic:nvPicPr>
                  <pic:blipFill>
                    <a:blip r:embed="rId22"/>
                    <a:stretch>
                      <a:fillRect/>
                    </a:stretch>
                  </pic:blipFill>
                  <pic:spPr>
                    <a:xfrm>
                      <a:off x="0" y="0"/>
                      <a:ext cx="4286250" cy="332422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(备注，安装信息会因你的配置而变化..不用在乎这截图)</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(备注，由于我懒…脚本显示的一些信息可能会跟上面的截图有少许不同，但实际上都是很简单明了的)</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"v2ray-%E5%AE%89%E8%A3%85%E5%AE%8C%E6%88%90"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V2Ray 安装完成</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OK，此时 V2Ray 已经安装完成了。</w:t>
      </w:r>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8915400" cy="5534025"/>
            <wp:effectExtent l="0" t="0" r="0" b="9525"/>
            <wp:docPr id="2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76"/>
                    <pic:cNvPicPr>
                      <a:picLocks noChangeAspect="1"/>
                    </pic:cNvPicPr>
                  </pic:nvPicPr>
                  <pic:blipFill>
                    <a:blip r:embed="rId23"/>
                    <a:stretch>
                      <a:fillRect/>
                    </a:stretch>
                  </pic:blipFill>
                  <pic:spPr>
                    <a:xfrm>
                      <a:off x="0" y="0"/>
                      <a:ext cx="8915400" cy="553402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如上图所示，V2Ray 配置信息，Shadowsocks 配置信息都有了</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如果你使用过 Shadowsocks ，那么现在你可以测试一下 Shadowsocks 配置了，看看是否能正常使用。</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如果你使用过 V2Ray 某些客户端，那么现在也可以测试一下配置了。</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(备注，可能某些 V2Ray 客户端的选项或描述略有不同，但事实上，上面的 V2Ray 配置信息已经足够详细，由于客户端的不同，请对号入座。)</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"v2ray-%E5%AE%A2%E6%88%B7%E7%AB%AF%E4%BD%BF%E7%94%A8%E6%95%99%E7%A8%8B"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V2Ray 客户端使用教程</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暂停一下，我想，看这篇的孩子多数都是萌新，由于 V2Ray 已经安装完成了，所以此时你应该尝试使用 V2Ray 来连接上真正的互联网了。</w:t>
      </w:r>
    </w:p>
    <w:p>
      <w:pPr>
        <w:pStyle w:val="4"/>
        <w:keepNext w:val="0"/>
        <w:keepLines w:val="0"/>
        <w:widowControl/>
        <w:suppressLineNumbers w:val="0"/>
        <w:spacing w:before="0" w:beforeAutospacing="0" w:after="0" w:afterAutospacing="0"/>
        <w:ind w:left="720" w:right="720"/>
      </w:pPr>
      <w:r>
        <w:rPr>
          <w:rFonts w:hint="default" w:ascii="Segoe UI" w:hAnsi="Segoe UI" w:eastAsia="Segoe UI" w:cs="Segoe UI"/>
          <w:i w:val="0"/>
          <w:caps w:val="0"/>
          <w:color w:val="6A737D"/>
          <w:spacing w:val="0"/>
          <w:sz w:val="24"/>
          <w:szCs w:val="24"/>
          <w:bdr w:val="none" w:color="auto" w:sz="0" w:space="0"/>
          <w:shd w:val="clear" w:fill="FFFFFF"/>
        </w:rPr>
        <w:t>Windows</w:t>
      </w:r>
      <w:r>
        <w:rPr>
          <w:rFonts w:hint="default" w:ascii="Segoe UI" w:hAnsi="Segoe UI" w:eastAsia="Segoe UI" w:cs="Segoe UI"/>
          <w:i w:val="0"/>
          <w:caps w:val="0"/>
          <w:color w:val="6A737D"/>
          <w:spacing w:val="0"/>
          <w:sz w:val="24"/>
          <w:szCs w:val="24"/>
          <w:bdr w:val="none" w:color="auto" w:sz="0" w:space="0"/>
          <w:shd w:val="clear" w:fill="FFFFFF"/>
        </w:rPr>
        <w:br w:type="textWrapping"/>
      </w:r>
      <w:r>
        <w:rPr>
          <w:rFonts w:hint="default" w:ascii="Segoe UI" w:hAnsi="Segoe UI" w:eastAsia="Segoe UI" w:cs="Segoe UI"/>
          <w:i w:val="0"/>
          <w:caps w:val="0"/>
          <w:color w:val="0366D6"/>
          <w:spacing w:val="0"/>
          <w:sz w:val="24"/>
          <w:szCs w:val="24"/>
          <w:u w:val="none"/>
          <w:bdr w:val="none" w:color="auto" w:sz="0" w:space="0"/>
          <w:shd w:val="clear" w:fill="FFFFFF"/>
        </w:rPr>
        <w:fldChar w:fldCharType="begin"/>
      </w:r>
      <w:r>
        <w:rPr>
          <w:rFonts w:hint="default" w:ascii="Segoe UI" w:hAnsi="Segoe UI" w:eastAsia="Segoe UI" w:cs="Segoe UI"/>
          <w:i w:val="0"/>
          <w:caps w:val="0"/>
          <w:color w:val="0366D6"/>
          <w:spacing w:val="0"/>
          <w:sz w:val="24"/>
          <w:szCs w:val="24"/>
          <w:u w:val="none"/>
          <w:bdr w:val="none" w:color="auto" w:sz="0" w:space="0"/>
          <w:shd w:val="clear" w:fill="FFFFFF"/>
        </w:rPr>
        <w:instrText xml:space="preserve"> HYPERLINK "https://github.com/233boy/v2ray/wiki/V2RayN%E4%BD%BF%E7%94%A8%E6%95%99%E7%A8%8B" </w:instrText>
      </w:r>
      <w:r>
        <w:rPr>
          <w:rFonts w:hint="default" w:ascii="Segoe UI" w:hAnsi="Segoe UI" w:eastAsia="Segoe UI" w:cs="Segoe UI"/>
          <w:i w:val="0"/>
          <w:caps w:val="0"/>
          <w:color w:val="0366D6"/>
          <w:spacing w:val="0"/>
          <w:sz w:val="24"/>
          <w:szCs w:val="24"/>
          <w:u w:val="none"/>
          <w:bdr w:val="none" w:color="auto" w:sz="0" w:space="0"/>
          <w:shd w:val="clear" w:fill="FFFFFF"/>
        </w:rPr>
        <w:fldChar w:fldCharType="separate"/>
      </w:r>
      <w:r>
        <w:rPr>
          <w:rStyle w:val="8"/>
          <w:rFonts w:hint="default" w:ascii="Segoe UI" w:hAnsi="Segoe UI" w:eastAsia="Segoe UI" w:cs="Segoe UI"/>
          <w:i w:val="0"/>
          <w:caps w:val="0"/>
          <w:color w:val="0366D6"/>
          <w:spacing w:val="0"/>
          <w:sz w:val="24"/>
          <w:szCs w:val="24"/>
          <w:u w:val="none"/>
          <w:bdr w:val="none" w:color="auto" w:sz="0" w:space="0"/>
          <w:shd w:val="clear" w:fill="FFFFFF"/>
        </w:rPr>
        <w:t>V2RayN使用教程</w:t>
      </w:r>
      <w:r>
        <w:rPr>
          <w:rFonts w:hint="default" w:ascii="Segoe UI" w:hAnsi="Segoe UI" w:eastAsia="Segoe UI" w:cs="Segoe UI"/>
          <w:i w:val="0"/>
          <w:caps w:val="0"/>
          <w:color w:val="0366D6"/>
          <w:spacing w:val="0"/>
          <w:sz w:val="24"/>
          <w:szCs w:val="24"/>
          <w:u w:val="none"/>
          <w:bdr w:val="none" w:color="auto" w:sz="0" w:space="0"/>
          <w:shd w:val="clear" w:fill="FFFFFF"/>
        </w:rPr>
        <w:fldChar w:fldCharType="end"/>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"v2ray-%E7%AE%A1%E7%90%86%E9%9D%A2%E6%9D%BF"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V2Ray 管理面板</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现在可以尝试一下输入 </w:t>
      </w:r>
      <w:r>
        <w:rPr>
          <w:rStyle w:val="9"/>
          <w:rFonts w:hint="default" w:ascii="Consolas" w:hAnsi="Consolas" w:eastAsia="Consolas" w:cs="Consolas"/>
          <w:i w:val="0"/>
          <w:caps w:val="0"/>
          <w:color w:val="24292E"/>
          <w:spacing w:val="0"/>
          <w:sz w:val="20"/>
          <w:szCs w:val="20"/>
          <w:bdr w:val="none" w:color="auto" w:sz="0" w:space="0"/>
          <w:shd w:val="clear" w:fill="FFFFFF"/>
        </w:rPr>
        <w:t>v2ray</w:t>
      </w:r>
      <w:r>
        <w:rPr>
          <w:rFonts w:hint="default" w:ascii="Segoe UI" w:hAnsi="Segoe UI" w:eastAsia="Segoe UI" w:cs="Segoe UI"/>
          <w:i w:val="0"/>
          <w:caps w:val="0"/>
          <w:color w:val="24292E"/>
          <w:spacing w:val="0"/>
          <w:sz w:val="24"/>
          <w:szCs w:val="24"/>
          <w:shd w:val="clear" w:fill="FFFFFF"/>
        </w:rPr>
        <w:t> 回车，即可管理 V2Ray</w:t>
      </w:r>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5695950" cy="5867400"/>
            <wp:effectExtent l="0" t="0" r="0" b="0"/>
            <wp:docPr id="2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77"/>
                    <pic:cNvPicPr>
                      <a:picLocks noChangeAspect="1"/>
                    </pic:cNvPicPr>
                  </pic:nvPicPr>
                  <pic:blipFill>
                    <a:blip r:embed="rId24"/>
                    <a:stretch>
                      <a:fillRect/>
                    </a:stretch>
                  </pic:blipFill>
                  <pic:spPr>
                    <a:xfrm>
                      <a:off x="0" y="0"/>
                      <a:ext cx="5695950" cy="5867400"/>
                    </a:xfrm>
                    <a:prstGeom prst="rect">
                      <a:avLst/>
                    </a:prstGeom>
                    <a:noFill/>
                    <a:ln w="9525">
                      <a:noFill/>
                    </a:ln>
                  </pic:spPr>
                </pic:pic>
              </a:graphicData>
            </a:graphic>
          </wp:inline>
        </w:drawing>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"tcp-%E9%98%BB%E6%96%AD"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TCP 阻断</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如果你觉得你的小鸡出现了这种情况，那么可以尝试使用 UDP 协议相关的 mKCP</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当然，用了我的脚本那是很简单的啦，直接输入 </w:t>
      </w:r>
      <w:r>
        <w:rPr>
          <w:rStyle w:val="9"/>
          <w:rFonts w:hint="default" w:ascii="Consolas" w:hAnsi="Consolas" w:eastAsia="Consolas" w:cs="Consolas"/>
          <w:i w:val="0"/>
          <w:caps w:val="0"/>
          <w:color w:val="24292E"/>
          <w:spacing w:val="0"/>
          <w:sz w:val="20"/>
          <w:szCs w:val="20"/>
          <w:bdr w:val="none" w:color="auto" w:sz="0" w:space="0"/>
          <w:shd w:val="clear" w:fill="FFFFFF"/>
        </w:rPr>
        <w:t>v2ray config</w:t>
      </w:r>
      <w:r>
        <w:rPr>
          <w:rFonts w:hint="default" w:ascii="Segoe UI" w:hAnsi="Segoe UI" w:eastAsia="Segoe UI" w:cs="Segoe UI"/>
          <w:i w:val="0"/>
          <w:caps w:val="0"/>
          <w:color w:val="24292E"/>
          <w:spacing w:val="0"/>
          <w:sz w:val="24"/>
          <w:szCs w:val="24"/>
          <w:shd w:val="clear" w:fill="FFFFFF"/>
        </w:rPr>
        <w:t> 然后选择修改 V2Ray 传输协议</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之后再选择 mKCP 相关的就行咯</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备注：使用 mKCP 或许还可以提高速度，但由于 UDP 的原因也许会被运营商 Qos，这是无解的。</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"%E5%BF%AB%E9%80%9F%E7%AE%A1%E7%90%86-v2ray"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快速管理 V2Ray</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9"/>
          <w:rFonts w:hint="default" w:ascii="Consolas" w:hAnsi="Consolas" w:eastAsia="Consolas" w:cs="Consolas"/>
          <w:i w:val="0"/>
          <w:caps w:val="0"/>
          <w:color w:val="24292E"/>
          <w:spacing w:val="0"/>
          <w:sz w:val="20"/>
          <w:szCs w:val="20"/>
          <w:bdr w:val="none" w:color="auto" w:sz="0" w:space="0"/>
          <w:shd w:val="clear" w:fill="FFFFFF"/>
        </w:rPr>
        <w:t>v2ray info</w:t>
      </w:r>
      <w:r>
        <w:rPr>
          <w:rFonts w:hint="default" w:ascii="Segoe UI" w:hAnsi="Segoe UI" w:eastAsia="Segoe UI" w:cs="Segoe UI"/>
          <w:i w:val="0"/>
          <w:caps w:val="0"/>
          <w:color w:val="24292E"/>
          <w:spacing w:val="0"/>
          <w:sz w:val="24"/>
          <w:szCs w:val="24"/>
          <w:shd w:val="clear" w:fill="FFFFFF"/>
        </w:rPr>
        <w:t> 查看 V2Ray 配置信息</w:t>
      </w:r>
      <w:r>
        <w:rPr>
          <w:rFonts w:hint="default" w:ascii="Segoe UI" w:hAnsi="Segoe UI" w:eastAsia="Segoe UI" w:cs="Segoe UI"/>
          <w:i w:val="0"/>
          <w:caps w:val="0"/>
          <w:color w:val="24292E"/>
          <w:spacing w:val="0"/>
          <w:sz w:val="24"/>
          <w:szCs w:val="24"/>
          <w:shd w:val="clear" w:fill="FFFFFF"/>
        </w:rPr>
        <w:br w:type="textWrapping"/>
      </w:r>
      <w:r>
        <w:rPr>
          <w:rStyle w:val="9"/>
          <w:rFonts w:hint="default" w:ascii="Consolas" w:hAnsi="Consolas" w:eastAsia="Consolas" w:cs="Consolas"/>
          <w:i w:val="0"/>
          <w:caps w:val="0"/>
          <w:color w:val="24292E"/>
          <w:spacing w:val="0"/>
          <w:sz w:val="20"/>
          <w:szCs w:val="20"/>
          <w:bdr w:val="none" w:color="auto" w:sz="0" w:space="0"/>
          <w:shd w:val="clear" w:fill="FFFFFF"/>
        </w:rPr>
        <w:t>v2ray config</w:t>
      </w:r>
      <w:r>
        <w:rPr>
          <w:rFonts w:hint="default" w:ascii="Segoe UI" w:hAnsi="Segoe UI" w:eastAsia="Segoe UI" w:cs="Segoe UI"/>
          <w:i w:val="0"/>
          <w:caps w:val="0"/>
          <w:color w:val="24292E"/>
          <w:spacing w:val="0"/>
          <w:sz w:val="24"/>
          <w:szCs w:val="24"/>
          <w:shd w:val="clear" w:fill="FFFFFF"/>
        </w:rPr>
        <w:t> 修改 V2Ray 配置</w:t>
      </w:r>
      <w:r>
        <w:rPr>
          <w:rFonts w:hint="default" w:ascii="Segoe UI" w:hAnsi="Segoe UI" w:eastAsia="Segoe UI" w:cs="Segoe UI"/>
          <w:i w:val="0"/>
          <w:caps w:val="0"/>
          <w:color w:val="24292E"/>
          <w:spacing w:val="0"/>
          <w:sz w:val="24"/>
          <w:szCs w:val="24"/>
          <w:shd w:val="clear" w:fill="FFFFFF"/>
        </w:rPr>
        <w:br w:type="textWrapping"/>
      </w:r>
      <w:r>
        <w:rPr>
          <w:rStyle w:val="9"/>
          <w:rFonts w:hint="default" w:ascii="Consolas" w:hAnsi="Consolas" w:eastAsia="Consolas" w:cs="Consolas"/>
          <w:i w:val="0"/>
          <w:caps w:val="0"/>
          <w:color w:val="24292E"/>
          <w:spacing w:val="0"/>
          <w:sz w:val="20"/>
          <w:szCs w:val="20"/>
          <w:bdr w:val="none" w:color="auto" w:sz="0" w:space="0"/>
          <w:shd w:val="clear" w:fill="FFFFFF"/>
        </w:rPr>
        <w:t>v2ray link</w:t>
      </w:r>
      <w:r>
        <w:rPr>
          <w:rFonts w:hint="default" w:ascii="Segoe UI" w:hAnsi="Segoe UI" w:eastAsia="Segoe UI" w:cs="Segoe UI"/>
          <w:i w:val="0"/>
          <w:caps w:val="0"/>
          <w:color w:val="24292E"/>
          <w:spacing w:val="0"/>
          <w:sz w:val="24"/>
          <w:szCs w:val="24"/>
          <w:shd w:val="clear" w:fill="FFFFFF"/>
        </w:rPr>
        <w:t> 生成 V2Ray 配置文件链接</w:t>
      </w:r>
      <w:r>
        <w:rPr>
          <w:rFonts w:hint="default" w:ascii="Segoe UI" w:hAnsi="Segoe UI" w:eastAsia="Segoe UI" w:cs="Segoe UI"/>
          <w:i w:val="0"/>
          <w:caps w:val="0"/>
          <w:color w:val="24292E"/>
          <w:spacing w:val="0"/>
          <w:sz w:val="24"/>
          <w:szCs w:val="24"/>
          <w:shd w:val="clear" w:fill="FFFFFF"/>
        </w:rPr>
        <w:br w:type="textWrapping"/>
      </w:r>
      <w:r>
        <w:rPr>
          <w:rStyle w:val="9"/>
          <w:rFonts w:hint="default" w:ascii="Consolas" w:hAnsi="Consolas" w:eastAsia="Consolas" w:cs="Consolas"/>
          <w:i w:val="0"/>
          <w:caps w:val="0"/>
          <w:color w:val="24292E"/>
          <w:spacing w:val="0"/>
          <w:sz w:val="20"/>
          <w:szCs w:val="20"/>
          <w:bdr w:val="none" w:color="auto" w:sz="0" w:space="0"/>
          <w:shd w:val="clear" w:fill="FFFFFF"/>
        </w:rPr>
        <w:t>v2ray infolink</w:t>
      </w:r>
      <w:r>
        <w:rPr>
          <w:rFonts w:hint="default" w:ascii="Segoe UI" w:hAnsi="Segoe UI" w:eastAsia="Segoe UI" w:cs="Segoe UI"/>
          <w:i w:val="0"/>
          <w:caps w:val="0"/>
          <w:color w:val="24292E"/>
          <w:spacing w:val="0"/>
          <w:sz w:val="24"/>
          <w:szCs w:val="24"/>
          <w:shd w:val="clear" w:fill="FFFFFF"/>
        </w:rPr>
        <w:t> 生成 V2Ray 配置信息链接</w:t>
      </w:r>
      <w:r>
        <w:rPr>
          <w:rFonts w:hint="default" w:ascii="Segoe UI" w:hAnsi="Segoe UI" w:eastAsia="Segoe UI" w:cs="Segoe UI"/>
          <w:i w:val="0"/>
          <w:caps w:val="0"/>
          <w:color w:val="24292E"/>
          <w:spacing w:val="0"/>
          <w:sz w:val="24"/>
          <w:szCs w:val="24"/>
          <w:shd w:val="clear" w:fill="FFFFFF"/>
        </w:rPr>
        <w:br w:type="textWrapping"/>
      </w:r>
      <w:r>
        <w:rPr>
          <w:rStyle w:val="9"/>
          <w:rFonts w:hint="default" w:ascii="Consolas" w:hAnsi="Consolas" w:eastAsia="Consolas" w:cs="Consolas"/>
          <w:i w:val="0"/>
          <w:caps w:val="0"/>
          <w:color w:val="24292E"/>
          <w:spacing w:val="0"/>
          <w:sz w:val="20"/>
          <w:szCs w:val="20"/>
          <w:bdr w:val="none" w:color="auto" w:sz="0" w:space="0"/>
          <w:shd w:val="clear" w:fill="FFFFFF"/>
        </w:rPr>
        <w:t>v2ray qr</w:t>
      </w:r>
      <w:r>
        <w:rPr>
          <w:rFonts w:hint="default" w:ascii="Segoe UI" w:hAnsi="Segoe UI" w:eastAsia="Segoe UI" w:cs="Segoe UI"/>
          <w:i w:val="0"/>
          <w:caps w:val="0"/>
          <w:color w:val="24292E"/>
          <w:spacing w:val="0"/>
          <w:sz w:val="24"/>
          <w:szCs w:val="24"/>
          <w:shd w:val="clear" w:fill="FFFFFF"/>
        </w:rPr>
        <w:t> 生成 V2Ray 配置二维码链接</w:t>
      </w:r>
      <w:r>
        <w:rPr>
          <w:rFonts w:hint="default" w:ascii="Segoe UI" w:hAnsi="Segoe UI" w:eastAsia="Segoe UI" w:cs="Segoe UI"/>
          <w:i w:val="0"/>
          <w:caps w:val="0"/>
          <w:color w:val="24292E"/>
          <w:spacing w:val="0"/>
          <w:sz w:val="24"/>
          <w:szCs w:val="24"/>
          <w:shd w:val="clear" w:fill="FFFFFF"/>
        </w:rPr>
        <w:br w:type="textWrapping"/>
      </w:r>
      <w:r>
        <w:rPr>
          <w:rStyle w:val="9"/>
          <w:rFonts w:hint="default" w:ascii="Consolas" w:hAnsi="Consolas" w:eastAsia="Consolas" w:cs="Consolas"/>
          <w:i w:val="0"/>
          <w:caps w:val="0"/>
          <w:color w:val="24292E"/>
          <w:spacing w:val="0"/>
          <w:sz w:val="20"/>
          <w:szCs w:val="20"/>
          <w:bdr w:val="none" w:color="auto" w:sz="0" w:space="0"/>
          <w:shd w:val="clear" w:fill="FFFFFF"/>
        </w:rPr>
        <w:t>v2ray ss</w:t>
      </w:r>
      <w:r>
        <w:rPr>
          <w:rFonts w:hint="default" w:ascii="Segoe UI" w:hAnsi="Segoe UI" w:eastAsia="Segoe UI" w:cs="Segoe UI"/>
          <w:i w:val="0"/>
          <w:caps w:val="0"/>
          <w:color w:val="24292E"/>
          <w:spacing w:val="0"/>
          <w:sz w:val="24"/>
          <w:szCs w:val="24"/>
          <w:shd w:val="clear" w:fill="FFFFFF"/>
        </w:rPr>
        <w:t> 修改 Shadowsocks 配置</w:t>
      </w:r>
      <w:r>
        <w:rPr>
          <w:rFonts w:hint="default" w:ascii="Segoe UI" w:hAnsi="Segoe UI" w:eastAsia="Segoe UI" w:cs="Segoe UI"/>
          <w:i w:val="0"/>
          <w:caps w:val="0"/>
          <w:color w:val="24292E"/>
          <w:spacing w:val="0"/>
          <w:sz w:val="24"/>
          <w:szCs w:val="24"/>
          <w:shd w:val="clear" w:fill="FFFFFF"/>
        </w:rPr>
        <w:br w:type="textWrapping"/>
      </w:r>
      <w:r>
        <w:rPr>
          <w:rStyle w:val="9"/>
          <w:rFonts w:hint="default" w:ascii="Consolas" w:hAnsi="Consolas" w:eastAsia="Consolas" w:cs="Consolas"/>
          <w:i w:val="0"/>
          <w:caps w:val="0"/>
          <w:color w:val="24292E"/>
          <w:spacing w:val="0"/>
          <w:sz w:val="20"/>
          <w:szCs w:val="20"/>
          <w:bdr w:val="none" w:color="auto" w:sz="0" w:space="0"/>
          <w:shd w:val="clear" w:fill="FFFFFF"/>
        </w:rPr>
        <w:t>v2ray ssinfo</w:t>
      </w:r>
      <w:r>
        <w:rPr>
          <w:rFonts w:hint="default" w:ascii="Segoe UI" w:hAnsi="Segoe UI" w:eastAsia="Segoe UI" w:cs="Segoe UI"/>
          <w:i w:val="0"/>
          <w:caps w:val="0"/>
          <w:color w:val="24292E"/>
          <w:spacing w:val="0"/>
          <w:sz w:val="24"/>
          <w:szCs w:val="24"/>
          <w:shd w:val="clear" w:fill="FFFFFF"/>
        </w:rPr>
        <w:t> 查看 Shadowsocks 配置信息</w:t>
      </w:r>
      <w:r>
        <w:rPr>
          <w:rFonts w:hint="default" w:ascii="Segoe UI" w:hAnsi="Segoe UI" w:eastAsia="Segoe UI" w:cs="Segoe UI"/>
          <w:i w:val="0"/>
          <w:caps w:val="0"/>
          <w:color w:val="24292E"/>
          <w:spacing w:val="0"/>
          <w:sz w:val="24"/>
          <w:szCs w:val="24"/>
          <w:shd w:val="clear" w:fill="FFFFFF"/>
        </w:rPr>
        <w:br w:type="textWrapping"/>
      </w:r>
      <w:r>
        <w:rPr>
          <w:rStyle w:val="9"/>
          <w:rFonts w:hint="default" w:ascii="Consolas" w:hAnsi="Consolas" w:eastAsia="Consolas" w:cs="Consolas"/>
          <w:i w:val="0"/>
          <w:caps w:val="0"/>
          <w:color w:val="24292E"/>
          <w:spacing w:val="0"/>
          <w:sz w:val="20"/>
          <w:szCs w:val="20"/>
          <w:bdr w:val="none" w:color="auto" w:sz="0" w:space="0"/>
          <w:shd w:val="clear" w:fill="FFFFFF"/>
        </w:rPr>
        <w:t>v2ray ssqr</w:t>
      </w:r>
      <w:r>
        <w:rPr>
          <w:rFonts w:hint="default" w:ascii="Segoe UI" w:hAnsi="Segoe UI" w:eastAsia="Segoe UI" w:cs="Segoe UI"/>
          <w:i w:val="0"/>
          <w:caps w:val="0"/>
          <w:color w:val="24292E"/>
          <w:spacing w:val="0"/>
          <w:sz w:val="24"/>
          <w:szCs w:val="24"/>
          <w:shd w:val="clear" w:fill="FFFFFF"/>
        </w:rPr>
        <w:t> 生成 Shadowsocks 配置二维码链接</w:t>
      </w:r>
      <w:r>
        <w:rPr>
          <w:rFonts w:hint="default" w:ascii="Segoe UI" w:hAnsi="Segoe UI" w:eastAsia="Segoe UI" w:cs="Segoe UI"/>
          <w:i w:val="0"/>
          <w:caps w:val="0"/>
          <w:color w:val="24292E"/>
          <w:spacing w:val="0"/>
          <w:sz w:val="24"/>
          <w:szCs w:val="24"/>
          <w:shd w:val="clear" w:fill="FFFFFF"/>
        </w:rPr>
        <w:br w:type="textWrapping"/>
      </w:r>
      <w:r>
        <w:rPr>
          <w:rStyle w:val="9"/>
          <w:rFonts w:hint="default" w:ascii="Consolas" w:hAnsi="Consolas" w:eastAsia="Consolas" w:cs="Consolas"/>
          <w:i w:val="0"/>
          <w:caps w:val="0"/>
          <w:color w:val="24292E"/>
          <w:spacing w:val="0"/>
          <w:sz w:val="20"/>
          <w:szCs w:val="20"/>
          <w:bdr w:val="none" w:color="auto" w:sz="0" w:space="0"/>
          <w:shd w:val="clear" w:fill="FFFFFF"/>
        </w:rPr>
        <w:t>v2ray status</w:t>
      </w:r>
      <w:r>
        <w:rPr>
          <w:rFonts w:hint="default" w:ascii="Segoe UI" w:hAnsi="Segoe UI" w:eastAsia="Segoe UI" w:cs="Segoe UI"/>
          <w:i w:val="0"/>
          <w:caps w:val="0"/>
          <w:color w:val="24292E"/>
          <w:spacing w:val="0"/>
          <w:sz w:val="24"/>
          <w:szCs w:val="24"/>
          <w:shd w:val="clear" w:fill="FFFFFF"/>
        </w:rPr>
        <w:t> 查看 V2Ray 运行状态</w:t>
      </w:r>
      <w:r>
        <w:rPr>
          <w:rFonts w:hint="default" w:ascii="Segoe UI" w:hAnsi="Segoe UI" w:eastAsia="Segoe UI" w:cs="Segoe UI"/>
          <w:i w:val="0"/>
          <w:caps w:val="0"/>
          <w:color w:val="24292E"/>
          <w:spacing w:val="0"/>
          <w:sz w:val="24"/>
          <w:szCs w:val="24"/>
          <w:shd w:val="clear" w:fill="FFFFFF"/>
        </w:rPr>
        <w:br w:type="textWrapping"/>
      </w:r>
      <w:r>
        <w:rPr>
          <w:rStyle w:val="9"/>
          <w:rFonts w:hint="default" w:ascii="Consolas" w:hAnsi="Consolas" w:eastAsia="Consolas" w:cs="Consolas"/>
          <w:i w:val="0"/>
          <w:caps w:val="0"/>
          <w:color w:val="24292E"/>
          <w:spacing w:val="0"/>
          <w:sz w:val="20"/>
          <w:szCs w:val="20"/>
          <w:bdr w:val="none" w:color="auto" w:sz="0" w:space="0"/>
          <w:shd w:val="clear" w:fill="FFFFFF"/>
        </w:rPr>
        <w:t>v2ray start</w:t>
      </w:r>
      <w:r>
        <w:rPr>
          <w:rFonts w:hint="default" w:ascii="Segoe UI" w:hAnsi="Segoe UI" w:eastAsia="Segoe UI" w:cs="Segoe UI"/>
          <w:i w:val="0"/>
          <w:caps w:val="0"/>
          <w:color w:val="24292E"/>
          <w:spacing w:val="0"/>
          <w:sz w:val="24"/>
          <w:szCs w:val="24"/>
          <w:shd w:val="clear" w:fill="FFFFFF"/>
        </w:rPr>
        <w:t> 启动 V2Ray</w:t>
      </w:r>
      <w:r>
        <w:rPr>
          <w:rFonts w:hint="default" w:ascii="Segoe UI" w:hAnsi="Segoe UI" w:eastAsia="Segoe UI" w:cs="Segoe UI"/>
          <w:i w:val="0"/>
          <w:caps w:val="0"/>
          <w:color w:val="24292E"/>
          <w:spacing w:val="0"/>
          <w:sz w:val="24"/>
          <w:szCs w:val="24"/>
          <w:shd w:val="clear" w:fill="FFFFFF"/>
        </w:rPr>
        <w:br w:type="textWrapping"/>
      </w:r>
      <w:r>
        <w:rPr>
          <w:rStyle w:val="9"/>
          <w:rFonts w:hint="default" w:ascii="Consolas" w:hAnsi="Consolas" w:eastAsia="Consolas" w:cs="Consolas"/>
          <w:i w:val="0"/>
          <w:caps w:val="0"/>
          <w:color w:val="24292E"/>
          <w:spacing w:val="0"/>
          <w:sz w:val="20"/>
          <w:szCs w:val="20"/>
          <w:bdr w:val="none" w:color="auto" w:sz="0" w:space="0"/>
          <w:shd w:val="clear" w:fill="FFFFFF"/>
        </w:rPr>
        <w:t>v2ray stop</w:t>
      </w:r>
      <w:r>
        <w:rPr>
          <w:rFonts w:hint="default" w:ascii="Segoe UI" w:hAnsi="Segoe UI" w:eastAsia="Segoe UI" w:cs="Segoe UI"/>
          <w:i w:val="0"/>
          <w:caps w:val="0"/>
          <w:color w:val="24292E"/>
          <w:spacing w:val="0"/>
          <w:sz w:val="24"/>
          <w:szCs w:val="24"/>
          <w:shd w:val="clear" w:fill="FFFFFF"/>
        </w:rPr>
        <w:t> 停止 V2Ray</w:t>
      </w:r>
      <w:r>
        <w:rPr>
          <w:rFonts w:hint="default" w:ascii="Segoe UI" w:hAnsi="Segoe UI" w:eastAsia="Segoe UI" w:cs="Segoe UI"/>
          <w:i w:val="0"/>
          <w:caps w:val="0"/>
          <w:color w:val="24292E"/>
          <w:spacing w:val="0"/>
          <w:sz w:val="24"/>
          <w:szCs w:val="24"/>
          <w:shd w:val="clear" w:fill="FFFFFF"/>
        </w:rPr>
        <w:br w:type="textWrapping"/>
      </w:r>
      <w:r>
        <w:rPr>
          <w:rStyle w:val="9"/>
          <w:rFonts w:hint="default" w:ascii="Consolas" w:hAnsi="Consolas" w:eastAsia="Consolas" w:cs="Consolas"/>
          <w:i w:val="0"/>
          <w:caps w:val="0"/>
          <w:color w:val="24292E"/>
          <w:spacing w:val="0"/>
          <w:sz w:val="20"/>
          <w:szCs w:val="20"/>
          <w:bdr w:val="none" w:color="auto" w:sz="0" w:space="0"/>
          <w:shd w:val="clear" w:fill="FFFFFF"/>
        </w:rPr>
        <w:t>v2ray restart</w:t>
      </w:r>
      <w:r>
        <w:rPr>
          <w:rFonts w:hint="default" w:ascii="Segoe UI" w:hAnsi="Segoe UI" w:eastAsia="Segoe UI" w:cs="Segoe UI"/>
          <w:i w:val="0"/>
          <w:caps w:val="0"/>
          <w:color w:val="24292E"/>
          <w:spacing w:val="0"/>
          <w:sz w:val="24"/>
          <w:szCs w:val="24"/>
          <w:shd w:val="clear" w:fill="FFFFFF"/>
        </w:rPr>
        <w:t> 重启 V2Ray</w:t>
      </w:r>
      <w:r>
        <w:rPr>
          <w:rFonts w:hint="default" w:ascii="Segoe UI" w:hAnsi="Segoe UI" w:eastAsia="Segoe UI" w:cs="Segoe UI"/>
          <w:i w:val="0"/>
          <w:caps w:val="0"/>
          <w:color w:val="24292E"/>
          <w:spacing w:val="0"/>
          <w:sz w:val="24"/>
          <w:szCs w:val="24"/>
          <w:shd w:val="clear" w:fill="FFFFFF"/>
        </w:rPr>
        <w:br w:type="textWrapping"/>
      </w:r>
      <w:r>
        <w:rPr>
          <w:rStyle w:val="9"/>
          <w:rFonts w:hint="default" w:ascii="Consolas" w:hAnsi="Consolas" w:eastAsia="Consolas" w:cs="Consolas"/>
          <w:i w:val="0"/>
          <w:caps w:val="0"/>
          <w:color w:val="24292E"/>
          <w:spacing w:val="0"/>
          <w:sz w:val="20"/>
          <w:szCs w:val="20"/>
          <w:bdr w:val="none" w:color="auto" w:sz="0" w:space="0"/>
          <w:shd w:val="clear" w:fill="FFFFFF"/>
        </w:rPr>
        <w:t>v2ray log</w:t>
      </w:r>
      <w:r>
        <w:rPr>
          <w:rFonts w:hint="default" w:ascii="Segoe UI" w:hAnsi="Segoe UI" w:eastAsia="Segoe UI" w:cs="Segoe UI"/>
          <w:i w:val="0"/>
          <w:caps w:val="0"/>
          <w:color w:val="24292E"/>
          <w:spacing w:val="0"/>
          <w:sz w:val="24"/>
          <w:szCs w:val="24"/>
          <w:shd w:val="clear" w:fill="FFFFFF"/>
        </w:rPr>
        <w:t> 查看 V2Ray 运行日志</w:t>
      </w:r>
      <w:r>
        <w:rPr>
          <w:rFonts w:hint="default" w:ascii="Segoe UI" w:hAnsi="Segoe UI" w:eastAsia="Segoe UI" w:cs="Segoe UI"/>
          <w:i w:val="0"/>
          <w:caps w:val="0"/>
          <w:color w:val="24292E"/>
          <w:spacing w:val="0"/>
          <w:sz w:val="24"/>
          <w:szCs w:val="24"/>
          <w:shd w:val="clear" w:fill="FFFFFF"/>
        </w:rPr>
        <w:br w:type="textWrapping"/>
      </w:r>
      <w:r>
        <w:rPr>
          <w:rStyle w:val="9"/>
          <w:rFonts w:hint="default" w:ascii="Consolas" w:hAnsi="Consolas" w:eastAsia="Consolas" w:cs="Consolas"/>
          <w:i w:val="0"/>
          <w:caps w:val="0"/>
          <w:color w:val="24292E"/>
          <w:spacing w:val="0"/>
          <w:sz w:val="20"/>
          <w:szCs w:val="20"/>
          <w:bdr w:val="none" w:color="auto" w:sz="0" w:space="0"/>
          <w:shd w:val="clear" w:fill="FFFFFF"/>
        </w:rPr>
        <w:t>v2ray update</w:t>
      </w:r>
      <w:r>
        <w:rPr>
          <w:rFonts w:hint="default" w:ascii="Segoe UI" w:hAnsi="Segoe UI" w:eastAsia="Segoe UI" w:cs="Segoe UI"/>
          <w:i w:val="0"/>
          <w:caps w:val="0"/>
          <w:color w:val="24292E"/>
          <w:spacing w:val="0"/>
          <w:sz w:val="24"/>
          <w:szCs w:val="24"/>
          <w:shd w:val="clear" w:fill="FFFFFF"/>
        </w:rPr>
        <w:t> 更新 V2Ray</w:t>
      </w:r>
      <w:r>
        <w:rPr>
          <w:rFonts w:hint="default" w:ascii="Segoe UI" w:hAnsi="Segoe UI" w:eastAsia="Segoe UI" w:cs="Segoe UI"/>
          <w:i w:val="0"/>
          <w:caps w:val="0"/>
          <w:color w:val="24292E"/>
          <w:spacing w:val="0"/>
          <w:sz w:val="24"/>
          <w:szCs w:val="24"/>
          <w:shd w:val="clear" w:fill="FFFFFF"/>
        </w:rPr>
        <w:br w:type="textWrapping"/>
      </w:r>
      <w:r>
        <w:rPr>
          <w:rStyle w:val="9"/>
          <w:rFonts w:hint="default" w:ascii="Consolas" w:hAnsi="Consolas" w:eastAsia="Consolas" w:cs="Consolas"/>
          <w:i w:val="0"/>
          <w:caps w:val="0"/>
          <w:color w:val="24292E"/>
          <w:spacing w:val="0"/>
          <w:sz w:val="20"/>
          <w:szCs w:val="20"/>
          <w:bdr w:val="none" w:color="auto" w:sz="0" w:space="0"/>
          <w:shd w:val="clear" w:fill="FFFFFF"/>
        </w:rPr>
        <w:t>v2ray update.sh</w:t>
      </w:r>
      <w:r>
        <w:rPr>
          <w:rFonts w:hint="default" w:ascii="Segoe UI" w:hAnsi="Segoe UI" w:eastAsia="Segoe UI" w:cs="Segoe UI"/>
          <w:i w:val="0"/>
          <w:caps w:val="0"/>
          <w:color w:val="24292E"/>
          <w:spacing w:val="0"/>
          <w:sz w:val="24"/>
          <w:szCs w:val="24"/>
          <w:shd w:val="clear" w:fill="FFFFFF"/>
        </w:rPr>
        <w:t> 更新 V2Ray 管理脚本</w:t>
      </w:r>
      <w:r>
        <w:rPr>
          <w:rFonts w:hint="default" w:ascii="Segoe UI" w:hAnsi="Segoe UI" w:eastAsia="Segoe UI" w:cs="Segoe UI"/>
          <w:i w:val="0"/>
          <w:caps w:val="0"/>
          <w:color w:val="24292E"/>
          <w:spacing w:val="0"/>
          <w:sz w:val="24"/>
          <w:szCs w:val="24"/>
          <w:shd w:val="clear" w:fill="FFFFFF"/>
        </w:rPr>
        <w:br w:type="textWrapping"/>
      </w:r>
      <w:r>
        <w:rPr>
          <w:rStyle w:val="9"/>
          <w:rFonts w:hint="default" w:ascii="Consolas" w:hAnsi="Consolas" w:eastAsia="Consolas" w:cs="Consolas"/>
          <w:i w:val="0"/>
          <w:caps w:val="0"/>
          <w:color w:val="24292E"/>
          <w:spacing w:val="0"/>
          <w:sz w:val="20"/>
          <w:szCs w:val="20"/>
          <w:bdr w:val="none" w:color="auto" w:sz="0" w:space="0"/>
          <w:shd w:val="clear" w:fill="FFFFFF"/>
        </w:rPr>
        <w:t>v2ray uninstall</w:t>
      </w:r>
      <w:r>
        <w:rPr>
          <w:rFonts w:hint="default" w:ascii="Segoe UI" w:hAnsi="Segoe UI" w:eastAsia="Segoe UI" w:cs="Segoe UI"/>
          <w:i w:val="0"/>
          <w:caps w:val="0"/>
          <w:color w:val="24292E"/>
          <w:spacing w:val="0"/>
          <w:sz w:val="24"/>
          <w:szCs w:val="24"/>
          <w:shd w:val="clear" w:fill="FFFFFF"/>
        </w:rPr>
        <w:t> 卸载 V2Ray</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"%E4%BC%98%E5%8C%96-v2ray"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优化 V2Ray</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由于本人的脚本在 Debian9 系统会自动开启 BBR 优化加速了，所以不需要再安装 BBR 优化了，</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如果你还是觉得网络比较慢的话，你可以尝试使用含有 mKCP 的传输协议，这个 mKCP 的东东，简单一点说就像 Kcptun 一样加速，并且还能进行伪装 (可选)，但是由于 mKCP 是使用 UDP 协议的，也许运营商会限速得更加厉害，网络变得更加慢。但不管怎么样，你都可以随时尝试一下。</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服务器输入 </w:t>
      </w:r>
      <w:r>
        <w:rPr>
          <w:rStyle w:val="9"/>
          <w:rFonts w:hint="default" w:ascii="Consolas" w:hAnsi="Consolas" w:eastAsia="Consolas" w:cs="Consolas"/>
          <w:i w:val="0"/>
          <w:caps w:val="0"/>
          <w:color w:val="24292E"/>
          <w:spacing w:val="0"/>
          <w:sz w:val="20"/>
          <w:szCs w:val="20"/>
          <w:bdr w:val="none" w:color="auto" w:sz="0" w:space="0"/>
          <w:shd w:val="clear" w:fill="FFFFFF"/>
        </w:rPr>
        <w:t>v2ray config</w:t>
      </w:r>
      <w:r>
        <w:rPr>
          <w:rFonts w:hint="default" w:ascii="Segoe UI" w:hAnsi="Segoe UI" w:eastAsia="Segoe UI" w:cs="Segoe UI"/>
          <w:i w:val="0"/>
          <w:caps w:val="0"/>
          <w:color w:val="24292E"/>
          <w:spacing w:val="0"/>
          <w:sz w:val="24"/>
          <w:szCs w:val="24"/>
          <w:shd w:val="clear" w:fill="FFFFFF"/>
        </w:rPr>
        <w:t> 回车，然后选择 修改 V2Ray 传输协议，再接着选择 mKCP 相关的传输协议即可</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如果你是使用其他商家的 VPS 并且是按照此教程流程来安装 V2Ray 的话，那么你可以输入 </w:t>
      </w:r>
      <w:r>
        <w:rPr>
          <w:rStyle w:val="9"/>
          <w:rFonts w:hint="default" w:ascii="Consolas" w:hAnsi="Consolas" w:eastAsia="Consolas" w:cs="Consolas"/>
          <w:i w:val="0"/>
          <w:caps w:val="0"/>
          <w:color w:val="24292E"/>
          <w:spacing w:val="0"/>
          <w:sz w:val="20"/>
          <w:szCs w:val="20"/>
          <w:bdr w:val="none" w:color="auto" w:sz="0" w:space="0"/>
          <w:shd w:val="clear" w:fill="FFFFFF"/>
        </w:rPr>
        <w:t>v2ray bbr</w:t>
      </w:r>
      <w:r>
        <w:rPr>
          <w:rFonts w:hint="default" w:ascii="Segoe UI" w:hAnsi="Segoe UI" w:eastAsia="Segoe UI" w:cs="Segoe UI"/>
          <w:i w:val="0"/>
          <w:caps w:val="0"/>
          <w:color w:val="24292E"/>
          <w:spacing w:val="0"/>
          <w:sz w:val="24"/>
          <w:szCs w:val="24"/>
          <w:shd w:val="clear" w:fill="FFFFFF"/>
        </w:rPr>
        <w:t> 回车，然后选择安装 BBR 或者 锐速 来优化 V2Ray</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只是还想再啰嗦一下，如果你是使用国际大厂的 VPS，并且是按照此教程流程来安装 V2Ray 的话，请自行在安全组 (防火墙) 开放端口和 UDP 协议 (如果你要使用含有 mKCP 的传输协议)</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"websocket--tls"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WebSocket + TLS</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实现 WebSocket + TLS 超级无敌简单，前提是要拥有一个能正常解析的域名 (并且知道怎么解析域名)</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服务器输入 </w:t>
      </w:r>
      <w:r>
        <w:rPr>
          <w:rStyle w:val="9"/>
          <w:rFonts w:hint="default" w:ascii="Consolas" w:hAnsi="Consolas" w:eastAsia="Consolas" w:cs="Consolas"/>
          <w:i w:val="0"/>
          <w:caps w:val="0"/>
          <w:color w:val="24292E"/>
          <w:spacing w:val="0"/>
          <w:sz w:val="20"/>
          <w:szCs w:val="20"/>
          <w:bdr w:val="none" w:color="auto" w:sz="0" w:space="0"/>
          <w:shd w:val="clear" w:fill="FFFFFF"/>
        </w:rPr>
        <w:t>v2ray config</w:t>
      </w:r>
      <w:r>
        <w:rPr>
          <w:rFonts w:hint="default" w:ascii="Segoe UI" w:hAnsi="Segoe UI" w:eastAsia="Segoe UI" w:cs="Segoe UI"/>
          <w:i w:val="0"/>
          <w:caps w:val="0"/>
          <w:color w:val="24292E"/>
          <w:spacing w:val="0"/>
          <w:sz w:val="24"/>
          <w:szCs w:val="24"/>
          <w:shd w:val="clear" w:fill="FFFFFF"/>
        </w:rPr>
        <w:t> 回车，然后选择 修改 V2Ray 传输协议，再选择 WebSocket + TLS，即是输入 4，接着输入你的域名，然后我都懒得说了，脚本都那么简单明了，我还瞎BB干嘛…</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哈哈…可能有不少人在折腾 V2Ray 实现 WS + TLS 的时候真的是搞到很蛋痛咯，有些人的教程可能说得不是很清楚，或者是直接忽略小白萌新这些亲爱的用户，嗯，小白们好好加油吧，请尽量多学一些基础知识，别总是做伸手党，对于毫无交集的陌生人，人家并没有任何义务要帮你的啊</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偷偷跟你说…使用 WebSocket + TLS 会有断流的问题</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多说一句，不要被某些人带节奏，WS + TLS 并不是 V2Ray 的神级配置，该墙还是会墙，墙你不需要理由</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备注一下啦，这里我没写怎么教你注册域名啦，怎么解析域名啦，如果你真的想要使用 WebSocket + TLS，那就 自己谷歌摸索一下，其实好简单的啦！</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我本人并没有在使用 WS + TLS (WebSocket + TLS)，我用 TCP，就是用一键脚本全程回车的那种懒人</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"http2"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HTTP/2</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实现 HTTP/2 (h2) 也超级无敌简单，和 WebSocket + TLS 一样，也就是只要一个域名就够</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服务器输入 </w:t>
      </w:r>
      <w:r>
        <w:rPr>
          <w:rStyle w:val="9"/>
          <w:rFonts w:hint="default" w:ascii="Consolas" w:hAnsi="Consolas" w:eastAsia="Consolas" w:cs="Consolas"/>
          <w:i w:val="0"/>
          <w:caps w:val="0"/>
          <w:color w:val="24292E"/>
          <w:spacing w:val="0"/>
          <w:sz w:val="20"/>
          <w:szCs w:val="20"/>
          <w:bdr w:val="none" w:color="auto" w:sz="0" w:space="0"/>
          <w:shd w:val="clear" w:fill="FFFFFF"/>
        </w:rPr>
        <w:t>v2ray config</w:t>
      </w:r>
      <w:r>
        <w:rPr>
          <w:rFonts w:hint="default" w:ascii="Segoe UI" w:hAnsi="Segoe UI" w:eastAsia="Segoe UI" w:cs="Segoe UI"/>
          <w:i w:val="0"/>
          <w:caps w:val="0"/>
          <w:color w:val="24292E"/>
          <w:spacing w:val="0"/>
          <w:sz w:val="24"/>
          <w:szCs w:val="24"/>
          <w:shd w:val="clear" w:fill="FFFFFF"/>
        </w:rPr>
        <w:t> 回车，然后选择 修改 V2Ray 传输协议，再选择 HTTP/2，即是输入 16，然后………看上面的 WebSocket + TLS 的相关。</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备注一下，HTTP/2 相比 WS + TLS (WebSocket + TLS) ，在浏览网页时有一些优势。速度是差不多的啦</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"mkcp"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mKCP</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mKCP 这个东东其实就是 KCP 协议，反正你知道是能提速的就行，但是不保证都能提速，还能避免 TCP 阻断，但是也可以会被运营商 Qos.</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使用方法：服务器输入 </w:t>
      </w:r>
      <w:r>
        <w:rPr>
          <w:rStyle w:val="9"/>
          <w:rFonts w:hint="default" w:ascii="Consolas" w:hAnsi="Consolas" w:eastAsia="Consolas" w:cs="Consolas"/>
          <w:i w:val="0"/>
          <w:caps w:val="0"/>
          <w:color w:val="24292E"/>
          <w:spacing w:val="0"/>
          <w:sz w:val="20"/>
          <w:szCs w:val="20"/>
          <w:bdr w:val="none" w:color="auto" w:sz="0" w:space="0"/>
          <w:shd w:val="clear" w:fill="FFFFFF"/>
        </w:rPr>
        <w:t>v2ray config</w:t>
      </w:r>
      <w:r>
        <w:rPr>
          <w:rFonts w:hint="default" w:ascii="Segoe UI" w:hAnsi="Segoe UI" w:eastAsia="Segoe UI" w:cs="Segoe UI"/>
          <w:i w:val="0"/>
          <w:caps w:val="0"/>
          <w:color w:val="24292E"/>
          <w:spacing w:val="0"/>
          <w:sz w:val="24"/>
          <w:szCs w:val="24"/>
          <w:shd w:val="clear" w:fill="FFFFFF"/>
        </w:rPr>
        <w:t> 回车，然后选择 修改 V2Ray 传输协议，之后再选择 mKCP 相关的就行</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"%E6%90%AC%E7%93%A6%E5%B7%A5-vps-%E9%80%9F%E5%BA%A6%E6%85%A2"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搬瓦工 VPS 速度慢</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由于本教程使用了 搬瓦工 VPS 做为教程的一部分，那么相信有些新接触 VPS 的同学可能会是按照教程使用了 搬瓦工 VPS 翻墙。</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如果你觉得搬瓦工 VPS 速度慢，你可以尝试修改一下端口，服务器输入 </w:t>
      </w:r>
      <w:r>
        <w:rPr>
          <w:rStyle w:val="9"/>
          <w:rFonts w:hint="default" w:ascii="Consolas" w:hAnsi="Consolas" w:eastAsia="Consolas" w:cs="Consolas"/>
          <w:i w:val="0"/>
          <w:caps w:val="0"/>
          <w:color w:val="24292E"/>
          <w:spacing w:val="0"/>
          <w:sz w:val="20"/>
          <w:szCs w:val="20"/>
          <w:bdr w:val="none" w:color="auto" w:sz="0" w:space="0"/>
          <w:shd w:val="clear" w:fill="FFFFFF"/>
        </w:rPr>
        <w:t>v2ray config</w:t>
      </w:r>
      <w:r>
        <w:rPr>
          <w:rFonts w:hint="default" w:ascii="Segoe UI" w:hAnsi="Segoe UI" w:eastAsia="Segoe UI" w:cs="Segoe UI"/>
          <w:i w:val="0"/>
          <w:caps w:val="0"/>
          <w:color w:val="24292E"/>
          <w:spacing w:val="0"/>
          <w:sz w:val="24"/>
          <w:szCs w:val="24"/>
          <w:shd w:val="clear" w:fill="FFFFFF"/>
        </w:rPr>
        <w:t> ，，然后选择 修改 V2Ray 端口 即可，建议使用常见的端口，比如说 443，当然，为了更加安全隐蔽，你可以直接尝试使用 WebSocket + TLS 或者 HTTP/2 协议，但是使用这两个协议对于没有接触过 域名 的同学相对来说会是比较困难的。</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搬瓦工 VPS 速度慢的一个主要原因可能会是因为端口限速，如果你已经修改端口为 443，速度还是慢的话，我建议你尝试使用 mKCP 协议。</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"telegram-%E4%B8%93%E7%94%A8%E4%BB%A3%E7%90%86"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Telegram 专用代理</w:t>
      </w:r>
    </w:p>
    <w:p>
      <w:pPr>
        <w:pStyle w:val="4"/>
        <w:keepNext w:val="0"/>
        <w:keepLines w:val="0"/>
        <w:widowControl/>
        <w:suppressLineNumbers w:val="0"/>
        <w:spacing w:before="0" w:beforeAutospacing="0" w:after="0" w:afterAutospacing="0"/>
        <w:ind w:left="720" w:right="720"/>
      </w:pPr>
      <w:r>
        <w:rPr>
          <w:rFonts w:hint="default" w:ascii="Segoe UI" w:hAnsi="Segoe UI" w:eastAsia="Segoe UI" w:cs="Segoe UI"/>
          <w:i w:val="0"/>
          <w:caps w:val="0"/>
          <w:color w:val="6A737D"/>
          <w:spacing w:val="0"/>
          <w:sz w:val="24"/>
          <w:szCs w:val="24"/>
          <w:bdr w:val="none" w:color="auto" w:sz="0" w:space="0"/>
          <w:shd w:val="clear" w:fill="FFFFFF"/>
        </w:rPr>
        <w:t>重要提醒：不建议使用 V2Ray 的 MTProto 代理！</w:t>
      </w:r>
      <w:r>
        <w:rPr>
          <w:rFonts w:hint="default" w:ascii="Segoe UI" w:hAnsi="Segoe UI" w:eastAsia="Segoe UI" w:cs="Segoe UI"/>
          <w:i w:val="0"/>
          <w:caps w:val="0"/>
          <w:color w:val="6A737D"/>
          <w:spacing w:val="0"/>
          <w:sz w:val="24"/>
          <w:szCs w:val="24"/>
          <w:bdr w:val="none" w:color="auto" w:sz="0" w:space="0"/>
          <w:shd w:val="clear" w:fill="FFFFFF"/>
        </w:rPr>
        <w:br w:type="textWrapping"/>
      </w:r>
      <w:r>
        <w:rPr>
          <w:rFonts w:hint="default" w:ascii="Segoe UI" w:hAnsi="Segoe UI" w:eastAsia="Segoe UI" w:cs="Segoe UI"/>
          <w:i w:val="0"/>
          <w:caps w:val="0"/>
          <w:color w:val="6A737D"/>
          <w:spacing w:val="0"/>
          <w:sz w:val="24"/>
          <w:szCs w:val="24"/>
          <w:bdr w:val="none" w:color="auto" w:sz="0" w:space="0"/>
          <w:shd w:val="clear" w:fill="FFFFFF"/>
        </w:rPr>
        <w:t>推荐使用： </w:t>
      </w:r>
      <w:r>
        <w:rPr>
          <w:rFonts w:hint="default" w:ascii="Segoe UI" w:hAnsi="Segoe UI" w:eastAsia="Segoe UI" w:cs="Segoe UI"/>
          <w:i w:val="0"/>
          <w:caps w:val="0"/>
          <w:color w:val="0366D6"/>
          <w:spacing w:val="0"/>
          <w:sz w:val="24"/>
          <w:szCs w:val="24"/>
          <w:u w:val="none"/>
          <w:bdr w:val="none" w:color="auto" w:sz="0" w:space="0"/>
          <w:shd w:val="clear" w:fill="FFFFFF"/>
        </w:rPr>
        <w:fldChar w:fldCharType="begin"/>
      </w:r>
      <w:r>
        <w:rPr>
          <w:rFonts w:hint="default" w:ascii="Segoe UI" w:hAnsi="Segoe UI" w:eastAsia="Segoe UI" w:cs="Segoe UI"/>
          <w:i w:val="0"/>
          <w:caps w:val="0"/>
          <w:color w:val="0366D6"/>
          <w:spacing w:val="0"/>
          <w:sz w:val="24"/>
          <w:szCs w:val="24"/>
          <w:u w:val="none"/>
          <w:bdr w:val="none" w:color="auto" w:sz="0" w:space="0"/>
          <w:shd w:val="clear" w:fill="FFFFFF"/>
        </w:rPr>
        <w:instrText xml:space="preserve"> HYPERLINK "https://github.com/cutelua/mtg-dist" </w:instrText>
      </w:r>
      <w:r>
        <w:rPr>
          <w:rFonts w:hint="default" w:ascii="Segoe UI" w:hAnsi="Segoe UI" w:eastAsia="Segoe UI" w:cs="Segoe UI"/>
          <w:i w:val="0"/>
          <w:caps w:val="0"/>
          <w:color w:val="0366D6"/>
          <w:spacing w:val="0"/>
          <w:sz w:val="24"/>
          <w:szCs w:val="24"/>
          <w:u w:val="none"/>
          <w:bdr w:val="none" w:color="auto" w:sz="0" w:space="0"/>
          <w:shd w:val="clear" w:fill="FFFFFF"/>
        </w:rPr>
        <w:fldChar w:fldCharType="separate"/>
      </w:r>
      <w:r>
        <w:rPr>
          <w:rStyle w:val="8"/>
          <w:rFonts w:hint="default" w:ascii="Segoe UI" w:hAnsi="Segoe UI" w:eastAsia="Segoe UI" w:cs="Segoe UI"/>
          <w:i w:val="0"/>
          <w:caps w:val="0"/>
          <w:color w:val="0366D6"/>
          <w:spacing w:val="0"/>
          <w:sz w:val="24"/>
          <w:szCs w:val="24"/>
          <w:u w:val="none"/>
          <w:bdr w:val="none" w:color="auto" w:sz="0" w:space="0"/>
          <w:shd w:val="clear" w:fill="FFFFFF"/>
        </w:rPr>
        <w:t>https://github.com/cutelua/mtg-dist</w:t>
      </w:r>
      <w:r>
        <w:rPr>
          <w:rFonts w:hint="default" w:ascii="Segoe UI" w:hAnsi="Segoe UI" w:eastAsia="Segoe UI" w:cs="Segoe UI"/>
          <w:i w:val="0"/>
          <w:caps w:val="0"/>
          <w:color w:val="0366D6"/>
          <w:spacing w:val="0"/>
          <w:sz w:val="24"/>
          <w:szCs w:val="24"/>
          <w:u w:val="none"/>
          <w:bdr w:val="none" w:color="auto" w:sz="0" w:space="0"/>
          <w:shd w:val="clear" w:fill="FFFFFF"/>
        </w:rPr>
        <w:fldChar w:fldCharType="end"/>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del w:id="0">
        <w:r>
          <w:rPr>
            <w:rFonts w:hint="default" w:ascii="Segoe UI" w:hAnsi="Segoe UI" w:eastAsia="Segoe UI" w:cs="Segoe UI"/>
            <w:i w:val="0"/>
            <w:caps w:val="0"/>
            <w:color w:val="24292E"/>
            <w:spacing w:val="0"/>
            <w:sz w:val="24"/>
            <w:szCs w:val="24"/>
            <w:shd w:val="clear" w:fill="FFFFFF"/>
          </w:rPr>
          <w:delText>如果你在使用 Telegram 的话，你可以配置一个 Telegram 的专用代理，这样来，在某些情况下你就不需要再开一个代理软件了。</w:delText>
        </w:r>
      </w:del>
      <w:del w:id="1">
        <w:r>
          <w:rPr>
            <w:rFonts w:hint="default" w:ascii="Segoe UI" w:hAnsi="Segoe UI" w:eastAsia="Segoe UI" w:cs="Segoe UI"/>
            <w:i w:val="0"/>
            <w:caps w:val="0"/>
            <w:color w:val="24292E"/>
            <w:spacing w:val="0"/>
            <w:sz w:val="24"/>
            <w:szCs w:val="24"/>
            <w:shd w:val="clear" w:fill="FFFFFF"/>
          </w:rPr>
          <w:br w:type="textWrapping"/>
        </w:r>
      </w:del>
      <w:del w:id="2">
        <w:r>
          <w:rPr>
            <w:rFonts w:hint="default" w:ascii="Segoe UI" w:hAnsi="Segoe UI" w:eastAsia="Segoe UI" w:cs="Segoe UI"/>
            <w:i w:val="0"/>
            <w:caps w:val="0"/>
            <w:color w:val="24292E"/>
            <w:spacing w:val="0"/>
            <w:sz w:val="24"/>
            <w:szCs w:val="24"/>
            <w:shd w:val="clear" w:fill="FFFFFF"/>
          </w:rPr>
          <w:delText>输入 </w:delText>
        </w:r>
      </w:del>
      <w:del w:id="3">
        <w:r>
          <w:rPr>
            <w:rStyle w:val="9"/>
            <w:rFonts w:hint="default" w:ascii="Consolas" w:hAnsi="Consolas" w:eastAsia="Consolas" w:cs="Consolas"/>
            <w:i w:val="0"/>
            <w:caps w:val="0"/>
            <w:color w:val="24292E"/>
            <w:spacing w:val="0"/>
            <w:sz w:val="20"/>
            <w:szCs w:val="20"/>
            <w:bdr w:val="none" w:color="auto" w:sz="0" w:space="0"/>
            <w:shd w:val="clear" w:fill="FFFFFF"/>
          </w:rPr>
          <w:delText>v2ray tg</w:delText>
        </w:r>
      </w:del>
      <w:del w:id="4">
        <w:r>
          <w:rPr>
            <w:rFonts w:hint="default" w:ascii="Segoe UI" w:hAnsi="Segoe UI" w:eastAsia="Segoe UI" w:cs="Segoe UI"/>
            <w:i w:val="0"/>
            <w:caps w:val="0"/>
            <w:color w:val="24292E"/>
            <w:spacing w:val="0"/>
            <w:sz w:val="24"/>
            <w:szCs w:val="24"/>
            <w:shd w:val="clear" w:fill="FFFFFF"/>
          </w:rPr>
          <w:delText> 即可配置 TG 专用代理</w:delText>
        </w:r>
      </w:del>
      <w:del w:id="5">
        <w:r>
          <w:rPr>
            <w:rFonts w:hint="default" w:ascii="Segoe UI" w:hAnsi="Segoe UI" w:eastAsia="Segoe UI" w:cs="Segoe UI"/>
            <w:i w:val="0"/>
            <w:caps w:val="0"/>
            <w:color w:val="24292E"/>
            <w:spacing w:val="0"/>
            <w:sz w:val="24"/>
            <w:szCs w:val="24"/>
            <w:shd w:val="clear" w:fill="FFFFFF"/>
          </w:rPr>
          <w:br w:type="textWrapping"/>
        </w:r>
      </w:del>
      <w:del w:id="6">
        <w:r>
          <w:rPr>
            <w:rFonts w:hint="default" w:ascii="Segoe UI" w:hAnsi="Segoe UI" w:eastAsia="Segoe UI" w:cs="Segoe UI"/>
            <w:i w:val="0"/>
            <w:caps w:val="0"/>
            <w:color w:val="24292E"/>
            <w:spacing w:val="0"/>
            <w:sz w:val="24"/>
            <w:szCs w:val="24"/>
            <w:shd w:val="clear" w:fill="FFFFFF"/>
          </w:rPr>
          <w:delText>配置 Telegram MTProto</w:delText>
        </w:r>
      </w:del>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5953125" cy="2609850"/>
            <wp:effectExtent l="0" t="0" r="9525" b="0"/>
            <wp:docPr id="24"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IMG_278"/>
                    <pic:cNvPicPr>
                      <a:picLocks noChangeAspect="1"/>
                    </pic:cNvPicPr>
                  </pic:nvPicPr>
                  <pic:blipFill>
                    <a:blip r:embed="rId25"/>
                    <a:stretch>
                      <a:fillRect/>
                    </a:stretch>
                  </pic:blipFill>
                  <pic:spPr>
                    <a:xfrm>
                      <a:off x="0" y="0"/>
                      <a:ext cx="5953125" cy="260985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del w:id="7">
        <w:r>
          <w:rPr>
            <w:rFonts w:hint="default" w:ascii="Segoe UI" w:hAnsi="Segoe UI" w:eastAsia="Segoe UI" w:cs="Segoe UI"/>
            <w:i w:val="0"/>
            <w:caps w:val="0"/>
            <w:color w:val="24292E"/>
            <w:spacing w:val="0"/>
            <w:sz w:val="24"/>
            <w:szCs w:val="24"/>
            <w:shd w:val="clear" w:fill="FFFFFF"/>
          </w:rPr>
          <w:delText>Telegram MTProto 配置信息</w:delText>
        </w:r>
      </w:del>
    </w:p>
    <w:p>
      <w:pPr>
        <w:keepNext w:val="0"/>
        <w:keepLines w:val="0"/>
        <w:widowControl/>
        <w:suppressLineNumbers w:val="0"/>
        <w:jc w:val="left"/>
      </w:pPr>
      <w:r>
        <w:rPr>
          <w:rFonts w:hint="default" w:ascii="Segoe UI" w:hAnsi="Segoe UI" w:eastAsia="Segoe UI" w:cs="Segoe UI"/>
          <w:i w:val="0"/>
          <w:caps w:val="0"/>
          <w:color w:val="24292E"/>
          <w:spacing w:val="0"/>
          <w:kern w:val="0"/>
          <w:sz w:val="24"/>
          <w:szCs w:val="24"/>
          <w:bdr w:val="none" w:color="auto" w:sz="0" w:space="0"/>
          <w:shd w:val="clear" w:fill="FFFFFF"/>
          <w:lang w:val="en-US" w:eastAsia="zh-CN" w:bidi="ar"/>
        </w:rPr>
        <w:drawing>
          <wp:inline distT="0" distB="0" distL="114300" distR="114300">
            <wp:extent cx="8039100" cy="1543050"/>
            <wp:effectExtent l="0" t="0" r="0" b="0"/>
            <wp:docPr id="23"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IMG_279"/>
                    <pic:cNvPicPr>
                      <a:picLocks noChangeAspect="1"/>
                    </pic:cNvPicPr>
                  </pic:nvPicPr>
                  <pic:blipFill>
                    <a:blip r:embed="rId26"/>
                    <a:stretch>
                      <a:fillRect/>
                    </a:stretch>
                  </pic:blipFill>
                  <pic:spPr>
                    <a:xfrm>
                      <a:off x="0" y="0"/>
                      <a:ext cx="8039100" cy="1543050"/>
                    </a:xfrm>
                    <a:prstGeom prst="rect">
                      <a:avLst/>
                    </a:prstGeom>
                    <a:noFill/>
                    <a:ln w="9525">
                      <a:noFill/>
                    </a:ln>
                  </pic:spPr>
                </pic:pic>
              </a:graphicData>
            </a:graphic>
          </wp:inline>
        </w:drawing>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"v2ray-%E5%A4%9A%E7%94%A8%E6%88%B7"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V2Ray 多用户</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目前此 V2Ray 一键脚本只支持配置一个 V2Ray 账号…一个 Shadowsocks 账号</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说着当然，如果你是大佬，配置 多用户 这种事，不是分分钟的事么？</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"%E6%9F%A5%E7%9C%8B%E9%85%8D%E7%BD%AE--%E4%BF%AE%E6%94%B9%E9%85%8D%E7%BD%AE--%E7%AB%AF%E5%8F%A3--%E4%BC%A0%E8%BE%93%E5%8D%8F%E8%AE%AE-"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查看配置 / 修改配置 / 端口 / 传输协议…… ？</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请看上面的快速管理。。。或者直接输入 </w:t>
      </w:r>
      <w:r>
        <w:rPr>
          <w:rStyle w:val="9"/>
          <w:rFonts w:hint="default" w:ascii="Consolas" w:hAnsi="Consolas" w:eastAsia="Consolas" w:cs="Consolas"/>
          <w:i w:val="0"/>
          <w:caps w:val="0"/>
          <w:color w:val="24292E"/>
          <w:spacing w:val="0"/>
          <w:sz w:val="20"/>
          <w:szCs w:val="20"/>
          <w:bdr w:val="none" w:color="auto" w:sz="0" w:space="0"/>
          <w:shd w:val="clear" w:fill="FFFFFF"/>
        </w:rPr>
        <w:t>v2ray</w:t>
      </w:r>
      <w:r>
        <w:rPr>
          <w:rFonts w:hint="default" w:ascii="Segoe UI" w:hAnsi="Segoe UI" w:eastAsia="Segoe UI" w:cs="Segoe UI"/>
          <w:i w:val="0"/>
          <w:caps w:val="0"/>
          <w:color w:val="24292E"/>
          <w:spacing w:val="0"/>
          <w:sz w:val="24"/>
          <w:szCs w:val="24"/>
          <w:shd w:val="clear" w:fill="FFFFFF"/>
        </w:rPr>
        <w:t> 回车，找到你想要执行的功能。</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"%E5%93%AA%E4%B8%AA%E4%BC%A0%E8%BE%93%E5%8D%8F%E8%AE%AE%E5%A5%BD"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哪个传输协议好？</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心中无杂念，用 TCP</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ISP 常作怪，用 动态端口</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小鸡速度不好，用 mKCP</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处子之身，用 WS + TLS</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"v2ray-%E8%84%9A%E6%9C%AC%E8%AF%B4%E6%98%8E"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V2Ray 脚本说明</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"https://github.com/233boy/v2ray/wiki/V2Ray%E4%B8%80%E9%94%AE%E5%AE%89%E8%A3%85%E8%84%9A%E6%9C%AC" </w:instrText>
      </w:r>
      <w:r>
        <w:rPr>
          <w:rFonts w:hint="default" w:ascii="Segoe UI" w:hAnsi="Segoe UI" w:eastAsia="Segoe UI" w:cs="Segoe UI"/>
          <w:i w:val="0"/>
          <w:caps w:val="0"/>
          <w:color w:val="0366D6"/>
          <w:spacing w:val="0"/>
          <w:sz w:val="24"/>
          <w:szCs w:val="24"/>
          <w:u w:val="none"/>
          <w:shd w:val="clear" w:fill="FFFFFF"/>
        </w:rPr>
        <w:fldChar w:fldCharType="separate"/>
      </w:r>
      <w:r>
        <w:rPr>
          <w:rStyle w:val="8"/>
          <w:rFonts w:hint="default" w:ascii="Segoe UI" w:hAnsi="Segoe UI" w:eastAsia="Segoe UI" w:cs="Segoe UI"/>
          <w:i w:val="0"/>
          <w:caps w:val="0"/>
          <w:color w:val="0366D6"/>
          <w:spacing w:val="0"/>
          <w:sz w:val="24"/>
          <w:szCs w:val="24"/>
          <w:u w:val="none"/>
          <w:shd w:val="clear" w:fill="FFFFFF"/>
        </w:rPr>
        <w:t>V2Ray 一键安装</w:t>
      </w:r>
      <w:bookmarkStart w:id="0" w:name="_GoBack"/>
      <w:bookmarkEnd w:id="0"/>
      <w:r>
        <w:rPr>
          <w:rStyle w:val="8"/>
          <w:rFonts w:hint="default" w:ascii="Segoe UI" w:hAnsi="Segoe UI" w:eastAsia="Segoe UI" w:cs="Segoe UI"/>
          <w:i w:val="0"/>
          <w:caps w:val="0"/>
          <w:color w:val="0366D6"/>
          <w:spacing w:val="0"/>
          <w:sz w:val="24"/>
          <w:szCs w:val="24"/>
          <w:u w:val="none"/>
          <w:shd w:val="clear" w:fill="FFFFFF"/>
        </w:rPr>
        <w:t>脚本</w:t>
      </w:r>
      <w:r>
        <w:rPr>
          <w:rFonts w:hint="default" w:ascii="Segoe UI" w:hAnsi="Segoe UI" w:eastAsia="Segoe UI" w:cs="Segoe UI"/>
          <w:i w:val="0"/>
          <w:caps w:val="0"/>
          <w:color w:val="0366D6"/>
          <w:spacing w:val="0"/>
          <w:sz w:val="24"/>
          <w:szCs w:val="24"/>
          <w:u w:val="none"/>
          <w:shd w:val="clear" w:fill="FFFFFF"/>
        </w:rPr>
        <w:fldChar w:fldCharType="end"/>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"%E5%8F%8D%E9%A6%88%E9%97%AE%E9%A2%98"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反馈问题</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请先查阅：</w:t>
      </w: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"https://233v2.com/post/10/" </w:instrText>
      </w:r>
      <w:r>
        <w:rPr>
          <w:rFonts w:hint="default" w:ascii="Segoe UI" w:hAnsi="Segoe UI" w:eastAsia="Segoe UI" w:cs="Segoe UI"/>
          <w:i w:val="0"/>
          <w:caps w:val="0"/>
          <w:color w:val="0366D6"/>
          <w:spacing w:val="0"/>
          <w:sz w:val="24"/>
          <w:szCs w:val="24"/>
          <w:u w:val="none"/>
          <w:shd w:val="clear" w:fill="FFFFFF"/>
        </w:rPr>
        <w:fldChar w:fldCharType="separate"/>
      </w:r>
      <w:r>
        <w:rPr>
          <w:rStyle w:val="8"/>
          <w:rFonts w:hint="default" w:ascii="Segoe UI" w:hAnsi="Segoe UI" w:eastAsia="Segoe UI" w:cs="Segoe UI"/>
          <w:i w:val="0"/>
          <w:caps w:val="0"/>
          <w:color w:val="0366D6"/>
          <w:spacing w:val="0"/>
          <w:sz w:val="24"/>
          <w:szCs w:val="24"/>
          <w:u w:val="none"/>
          <w:shd w:val="clear" w:fill="FFFFFF"/>
        </w:rPr>
        <w:t>V2Ray 一键安装脚本疑问集合</w:t>
      </w:r>
      <w:r>
        <w:rPr>
          <w:rFonts w:hint="default" w:ascii="Segoe UI" w:hAnsi="Segoe UI" w:eastAsia="Segoe UI" w:cs="Segoe UI"/>
          <w:i w:val="0"/>
          <w:caps w:val="0"/>
          <w:color w:val="0366D6"/>
          <w:spacing w:val="0"/>
          <w:sz w:val="24"/>
          <w:szCs w:val="24"/>
          <w:u w:val="none"/>
          <w:shd w:val="clear" w:fill="FFFFFF"/>
        </w:rPr>
        <w:fldChar w:fldCharType="end"/>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Telegram 群组：</w:t>
      </w: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"https://t.me/blog233" </w:instrText>
      </w:r>
      <w:r>
        <w:rPr>
          <w:rFonts w:hint="default" w:ascii="Segoe UI" w:hAnsi="Segoe UI" w:eastAsia="Segoe UI" w:cs="Segoe UI"/>
          <w:i w:val="0"/>
          <w:caps w:val="0"/>
          <w:color w:val="0366D6"/>
          <w:spacing w:val="0"/>
          <w:sz w:val="24"/>
          <w:szCs w:val="24"/>
          <w:u w:val="none"/>
          <w:shd w:val="clear" w:fill="FFFFFF"/>
        </w:rPr>
        <w:fldChar w:fldCharType="separate"/>
      </w:r>
      <w:r>
        <w:rPr>
          <w:rStyle w:val="8"/>
          <w:rFonts w:hint="default" w:ascii="Segoe UI" w:hAnsi="Segoe UI" w:eastAsia="Segoe UI" w:cs="Segoe UI"/>
          <w:i w:val="0"/>
          <w:caps w:val="0"/>
          <w:color w:val="0366D6"/>
          <w:spacing w:val="0"/>
          <w:sz w:val="24"/>
          <w:szCs w:val="24"/>
          <w:u w:val="none"/>
          <w:shd w:val="clear" w:fill="FFFFFF"/>
        </w:rPr>
        <w:t> https://t.me/blog233</w:t>
      </w:r>
      <w:r>
        <w:rPr>
          <w:rFonts w:hint="default" w:ascii="Segoe UI" w:hAnsi="Segoe UI" w:eastAsia="Segoe UI" w:cs="Segoe UI"/>
          <w:i w:val="0"/>
          <w:caps w:val="0"/>
          <w:color w:val="0366D6"/>
          <w:spacing w:val="0"/>
          <w:sz w:val="24"/>
          <w:szCs w:val="24"/>
          <w:u w:val="none"/>
          <w:shd w:val="clear" w:fill="FFFFFF"/>
        </w:rPr>
        <w:fldChar w:fldCharType="end"/>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Github 反馈：</w:t>
      </w: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"https://github.com/233boy/v2ray/issues" </w:instrText>
      </w:r>
      <w:r>
        <w:rPr>
          <w:rFonts w:hint="default" w:ascii="Segoe UI" w:hAnsi="Segoe UI" w:eastAsia="Segoe UI" w:cs="Segoe UI"/>
          <w:i w:val="0"/>
          <w:caps w:val="0"/>
          <w:color w:val="0366D6"/>
          <w:spacing w:val="0"/>
          <w:sz w:val="24"/>
          <w:szCs w:val="24"/>
          <w:u w:val="none"/>
          <w:shd w:val="clear" w:fill="FFFFFF"/>
        </w:rPr>
        <w:fldChar w:fldCharType="separate"/>
      </w:r>
      <w:r>
        <w:rPr>
          <w:rStyle w:val="8"/>
          <w:rFonts w:hint="default" w:ascii="Segoe UI" w:hAnsi="Segoe UI" w:eastAsia="Segoe UI" w:cs="Segoe UI"/>
          <w:i w:val="0"/>
          <w:caps w:val="0"/>
          <w:color w:val="0366D6"/>
          <w:spacing w:val="0"/>
          <w:sz w:val="24"/>
          <w:szCs w:val="24"/>
          <w:u w:val="none"/>
          <w:shd w:val="clear" w:fill="FFFFFF"/>
        </w:rPr>
        <w:t> https://github.com/233boy/v2ray/issues</w:t>
      </w:r>
      <w:r>
        <w:rPr>
          <w:rFonts w:hint="default" w:ascii="Segoe UI" w:hAnsi="Segoe UI" w:eastAsia="Segoe UI" w:cs="Segoe UI"/>
          <w:i w:val="0"/>
          <w:caps w:val="0"/>
          <w:color w:val="0366D6"/>
          <w:spacing w:val="0"/>
          <w:sz w:val="24"/>
          <w:szCs w:val="24"/>
          <w:u w:val="none"/>
          <w:shd w:val="clear" w:fill="FFFFFF"/>
        </w:rPr>
        <w:fldChar w:fldCharType="end"/>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任何有关于 V2Ray 的问题，请自行到 V2Ray 官方反馈。</w:t>
      </w:r>
      <w:r>
        <w:rPr>
          <w:rFonts w:hint="default" w:ascii="Segoe UI" w:hAnsi="Segoe UI" w:eastAsia="Segoe UI" w:cs="Segoe UI"/>
          <w:i w:val="0"/>
          <w:caps w:val="0"/>
          <w:color w:val="24292E"/>
          <w:spacing w:val="0"/>
          <w:sz w:val="24"/>
          <w:szCs w:val="24"/>
          <w:shd w:val="clear" w:fill="FFFFFF"/>
        </w:rPr>
        <w:br w:type="textWrapping"/>
      </w:r>
      <w:r>
        <w:rPr>
          <w:rStyle w:val="7"/>
          <w:rFonts w:hint="default" w:ascii="Segoe UI" w:hAnsi="Segoe UI" w:eastAsia="Segoe UI" w:cs="Segoe UI"/>
          <w:b/>
          <w:i w:val="0"/>
          <w:caps w:val="0"/>
          <w:color w:val="24292E"/>
          <w:spacing w:val="0"/>
          <w:sz w:val="24"/>
          <w:szCs w:val="24"/>
          <w:shd w:val="clear" w:fill="FFFFFF"/>
        </w:rPr>
        <w:t>目前只支持配置一个 V2Ray 账号…一个 Shadowsocks 账号。。不支持 SSR。。</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"%E5%88%86%E4%BA%AB"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分享</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如果这篇文章对你帮助的话，记得分享给你的小伙伴们。</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"%E5%85%B6%E4%BB%96"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其他</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请勿违反国家法律法规，否则后果自负！</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低调低调低调。</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"%E8%B5%84%E5%8A%A9-v2ray"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资助 V2Ray</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如果你觉得 V2Ray 很好用，能解决你的某些问题，请考虑 </w:t>
      </w: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"https://www.v2ray.com/chapter_00/02_donate.html" </w:instrText>
      </w:r>
      <w:r>
        <w:rPr>
          <w:rFonts w:hint="default" w:ascii="Segoe UI" w:hAnsi="Segoe UI" w:eastAsia="Segoe UI" w:cs="Segoe UI"/>
          <w:i w:val="0"/>
          <w:caps w:val="0"/>
          <w:color w:val="0366D6"/>
          <w:spacing w:val="0"/>
          <w:sz w:val="24"/>
          <w:szCs w:val="24"/>
          <w:u w:val="none"/>
          <w:shd w:val="clear" w:fill="FFFFFF"/>
        </w:rPr>
        <w:fldChar w:fldCharType="separate"/>
      </w:r>
      <w:r>
        <w:rPr>
          <w:rStyle w:val="8"/>
          <w:rFonts w:hint="default" w:ascii="Segoe UI" w:hAnsi="Segoe UI" w:eastAsia="Segoe UI" w:cs="Segoe UI"/>
          <w:i w:val="0"/>
          <w:caps w:val="0"/>
          <w:color w:val="0366D6"/>
          <w:spacing w:val="0"/>
          <w:sz w:val="24"/>
          <w:szCs w:val="24"/>
          <w:u w:val="none"/>
          <w:shd w:val="clear" w:fill="FFFFFF"/>
        </w:rPr>
        <w:t>资助 V2Ray 发展 </w:t>
      </w:r>
      <w:r>
        <w:rPr>
          <w:rFonts w:hint="default" w:ascii="Segoe UI" w:hAnsi="Segoe UI" w:eastAsia="Segoe UI" w:cs="Segoe UI"/>
          <w:i w:val="0"/>
          <w:caps w:val="0"/>
          <w:color w:val="0366D6"/>
          <w:spacing w:val="0"/>
          <w:sz w:val="24"/>
          <w:szCs w:val="24"/>
          <w:u w:val="none"/>
          <w:shd w:val="clear" w:fill="FFFFFF"/>
        </w:rPr>
        <w:fldChar w:fldCharType="end"/>
      </w:r>
      <w:r>
        <w:rPr>
          <w:rFonts w:hint="default" w:ascii="Segoe UI" w:hAnsi="Segoe UI" w:eastAsia="Segoe UI" w:cs="Segoe UI"/>
          <w:i w:val="0"/>
          <w:caps w:val="0"/>
          <w:color w:val="24292E"/>
          <w:spacing w:val="0"/>
          <w:sz w:val="24"/>
          <w:szCs w:val="24"/>
          <w:shd w:val="clear" w:fill="FFFFFF"/>
        </w:rPr>
        <w:t>。</w:t>
      </w:r>
    </w:p>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"https://github.com/233boy/v2ray/wiki/V2Ray%E6%90%AD%E5%BB%BA%E8%AF%A6%E7%BB%86%E5%9B%BE%E6%96%87%E6%95%99%E7%A8%8B" \l "%E7%BB%93%E6%9D%9F"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结束</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我有写少了什么吗？我这种小小白萌新看了这教程都觉得很明白了啊。</w:t>
      </w:r>
      <w:r>
        <w:rPr>
          <w:rFonts w:hint="default" w:ascii="Segoe UI" w:hAnsi="Segoe UI" w:eastAsia="Segoe UI" w:cs="Segoe UI"/>
          <w:i w:val="0"/>
          <w:caps w:val="0"/>
          <w:color w:val="24292E"/>
          <w:spacing w:val="0"/>
          <w:sz w:val="24"/>
          <w:szCs w:val="24"/>
          <w:shd w:val="clear" w:fill="FFFFFF"/>
        </w:rPr>
        <w:br w:type="textWrapping"/>
      </w:r>
      <w:r>
        <w:rPr>
          <w:rFonts w:hint="default" w:ascii="Segoe UI" w:hAnsi="Segoe UI" w:eastAsia="Segoe UI" w:cs="Segoe UI"/>
          <w:i w:val="0"/>
          <w:caps w:val="0"/>
          <w:color w:val="24292E"/>
          <w:spacing w:val="0"/>
          <w:sz w:val="24"/>
          <w:szCs w:val="24"/>
          <w:shd w:val="clear" w:fill="FFFFFF"/>
        </w:rPr>
        <w:t>一次不会，那么就两次，还是不会，那就再来一次。可还是不会啊？大佬请收下我的膝盖。</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shd w:val="clear" w:fill="FFFFFF"/>
        </w:rPr>
        <w:drawing>
          <wp:inline distT="0" distB="0" distL="114300" distR="114300">
            <wp:extent cx="304800" cy="304800"/>
            <wp:effectExtent l="0" t="0" r="0" b="0"/>
            <wp:docPr id="2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FC2CFB"/>
    <w:multiLevelType w:val="multilevel"/>
    <w:tmpl w:val="73FC2C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D20085"/>
    <w:rsid w:val="24D20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microsoft.com/office/2011/relationships/people" Target="people.xml"/><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NUL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2020-07-05T01:58:00Z</dcterms:created>
  <dc:creator>Administrator</dc:creator>
  <cp:lastModifiedBy>Administrator</cp:lastModifiedBy>
  <dcterms:modified xsi:type="dcterms:W3CDTF">2020-07-05T02:00:37Z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